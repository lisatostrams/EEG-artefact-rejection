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2FA87" w14:textId="77777777" w:rsidR="00A0674C" w:rsidRPr="00C90369" w:rsidRDefault="00A0674C" w:rsidP="00A0674C">
      <w:pPr>
        <w:pStyle w:val="Title"/>
        <w:rPr>
          <w:lang w:val="en-GB"/>
        </w:rPr>
      </w:pPr>
      <w:r>
        <w:rPr>
          <w:lang w:val="en-GB"/>
        </w:rPr>
        <w:t xml:space="preserve">algorithm optimization </w:t>
      </w:r>
      <w:r w:rsidRPr="00C90369">
        <w:rPr>
          <w:lang w:val="en-GB"/>
        </w:rPr>
        <w:t xml:space="preserve">Plan </w:t>
      </w:r>
    </w:p>
    <w:p w14:paraId="6691C756" w14:textId="77777777" w:rsidR="00A0674C" w:rsidRPr="00C90369" w:rsidRDefault="006C58D5" w:rsidP="00A0674C">
      <w:pPr>
        <w:pStyle w:val="Compound"/>
        <w:spacing w:before="600"/>
        <w:rPr>
          <w:rFonts w:cs="Arial"/>
          <w:b/>
          <w:bCs/>
          <w:color w:val="0D7E0B"/>
          <w:szCs w:val="32"/>
          <w:lang w:val="en-GB"/>
        </w:rPr>
      </w:pPr>
      <w:r>
        <w:rPr>
          <w:rFonts w:cs="Arial"/>
          <w:b/>
          <w:bCs/>
          <w:color w:val="0D7E0B"/>
          <w:szCs w:val="32"/>
          <w:lang w:val="en-GB"/>
        </w:rPr>
        <w:fldChar w:fldCharType="begin">
          <w:ffData>
            <w:name w:val="StudyTitle"/>
            <w:enabled/>
            <w:calcOnExit w:val="0"/>
            <w:textInput>
              <w:default w:val="Automated artifact correction in resting state EEG using machine learning techniques"/>
              <w:format w:val="FIRST CAPITAL"/>
            </w:textInput>
          </w:ffData>
        </w:fldChar>
      </w:r>
      <w:bookmarkStart w:id="0" w:name="StudyTitle"/>
      <w:r w:rsidRPr="006C58D5">
        <w:rPr>
          <w:rFonts w:cs="Arial"/>
          <w:b/>
          <w:bCs/>
          <w:color w:val="0D7E0B"/>
          <w:szCs w:val="32"/>
          <w:lang w:val="en-GB"/>
        </w:rPr>
        <w:instrText xml:space="preserve"> FORMTEXT </w:instrText>
      </w:r>
      <w:r>
        <w:rPr>
          <w:rFonts w:cs="Arial"/>
          <w:b/>
          <w:bCs/>
          <w:color w:val="0D7E0B"/>
          <w:szCs w:val="32"/>
          <w:lang w:val="en-GB"/>
        </w:rPr>
      </w:r>
      <w:r>
        <w:rPr>
          <w:rFonts w:cs="Arial"/>
          <w:b/>
          <w:bCs/>
          <w:color w:val="0D7E0B"/>
          <w:szCs w:val="32"/>
          <w:lang w:val="en-GB"/>
        </w:rPr>
        <w:fldChar w:fldCharType="separate"/>
      </w:r>
      <w:r>
        <w:rPr>
          <w:rFonts w:cs="Arial"/>
          <w:b/>
          <w:bCs/>
          <w:noProof/>
          <w:color w:val="0D7E0B"/>
          <w:szCs w:val="32"/>
          <w:lang w:val="en-GB"/>
        </w:rPr>
        <w:t>Automated artifact correction in resting state EEG using machine learning techniques</w:t>
      </w:r>
      <w:r>
        <w:rPr>
          <w:rFonts w:cs="Arial"/>
          <w:b/>
          <w:bCs/>
          <w:color w:val="0D7E0B"/>
          <w:szCs w:val="32"/>
          <w:lang w:val="en-GB"/>
        </w:rPr>
        <w:fldChar w:fldCharType="end"/>
      </w:r>
      <w:bookmarkEnd w:id="0"/>
    </w:p>
    <w:p w14:paraId="01991439" w14:textId="77777777" w:rsidR="00A0674C" w:rsidRPr="00C90369" w:rsidRDefault="00A0674C" w:rsidP="00A0674C">
      <w:pPr>
        <w:pStyle w:val="Compound"/>
        <w:spacing w:before="600"/>
        <w:rPr>
          <w:rFonts w:cs="Arial"/>
          <w:b/>
          <w:bCs/>
          <w:color w:val="0000FF"/>
          <w:sz w:val="22"/>
          <w:szCs w:val="22"/>
          <w:lang w:val="en-GB"/>
        </w:rPr>
      </w:pPr>
    </w:p>
    <w:tbl>
      <w:tblPr>
        <w:tblpPr w:leftFromText="180" w:rightFromText="180" w:vertAnchor="text" w:horzAnchor="margin" w:tblpY="45"/>
        <w:tblW w:w="5000" w:type="pct"/>
        <w:tblBorders>
          <w:top w:val="single" w:sz="12" w:space="0" w:color="auto"/>
          <w:bottom w:val="single" w:sz="12" w:space="0" w:color="auto"/>
        </w:tblBorders>
        <w:tblLook w:val="0000" w:firstRow="0" w:lastRow="0" w:firstColumn="0" w:lastColumn="0" w:noHBand="0" w:noVBand="0"/>
      </w:tblPr>
      <w:tblGrid>
        <w:gridCol w:w="2738"/>
        <w:gridCol w:w="6334"/>
      </w:tblGrid>
      <w:tr w:rsidR="00A0674C" w:rsidRPr="00441C79" w14:paraId="28149853" w14:textId="77777777" w:rsidTr="001E14D7">
        <w:trPr>
          <w:trHeight w:val="516"/>
        </w:trPr>
        <w:tc>
          <w:tcPr>
            <w:tcW w:w="1509" w:type="pct"/>
            <w:vAlign w:val="center"/>
          </w:tcPr>
          <w:p w14:paraId="68A98A59" w14:textId="77777777" w:rsidR="00A0674C" w:rsidRPr="00C90369" w:rsidRDefault="00A0674C" w:rsidP="001E14D7">
            <w:pPr>
              <w:pStyle w:val="Authors"/>
              <w:rPr>
                <w:rFonts w:cs="Arial"/>
                <w:szCs w:val="22"/>
                <w:lang w:val="en-GB"/>
              </w:rPr>
            </w:pPr>
            <w:r w:rsidRPr="00C90369">
              <w:rPr>
                <w:rFonts w:cs="Arial"/>
                <w:szCs w:val="22"/>
                <w:lang w:val="en-GB"/>
              </w:rPr>
              <w:t>Short Title:</w:t>
            </w:r>
          </w:p>
        </w:tc>
        <w:tc>
          <w:tcPr>
            <w:tcW w:w="3491" w:type="pct"/>
            <w:vAlign w:val="center"/>
          </w:tcPr>
          <w:p w14:paraId="4B2D68A6" w14:textId="77777777" w:rsidR="00A0674C" w:rsidRPr="00B24817" w:rsidRDefault="00A0674C" w:rsidP="006C58D5">
            <w:pPr>
              <w:pStyle w:val="Authors"/>
              <w:rPr>
                <w:rFonts w:cs="Arial"/>
                <w:noProof/>
                <w:color w:val="0D7E0B"/>
                <w:szCs w:val="22"/>
                <w:lang w:val="en-GB"/>
              </w:rPr>
            </w:pPr>
            <w:r w:rsidRPr="00B24817">
              <w:rPr>
                <w:rFonts w:cs="Arial"/>
                <w:noProof/>
                <w:szCs w:val="22"/>
                <w:lang w:val="en-GB"/>
              </w:rPr>
              <w:t xml:space="preserve">Automated </w:t>
            </w:r>
            <w:r w:rsidR="00697F03">
              <w:rPr>
                <w:rFonts w:cs="Arial"/>
                <w:noProof/>
                <w:szCs w:val="22"/>
                <w:lang w:val="en-GB"/>
              </w:rPr>
              <w:t>artefact</w:t>
            </w:r>
            <w:r w:rsidRPr="00B24817">
              <w:rPr>
                <w:rFonts w:cs="Arial"/>
                <w:noProof/>
                <w:szCs w:val="22"/>
                <w:lang w:val="en-GB"/>
              </w:rPr>
              <w:t xml:space="preserve"> correction in resting state EEG</w:t>
            </w:r>
            <w:r w:rsidR="006C58D5">
              <w:rPr>
                <w:rFonts w:cs="Arial"/>
                <w:noProof/>
                <w:szCs w:val="22"/>
                <w:lang w:val="en-GB"/>
              </w:rPr>
              <w:t xml:space="preserve"> </w:t>
            </w:r>
          </w:p>
        </w:tc>
      </w:tr>
      <w:tr w:rsidR="00A0674C" w:rsidRPr="00C90369" w14:paraId="74FC6A57" w14:textId="77777777" w:rsidTr="001E14D7">
        <w:trPr>
          <w:trHeight w:val="418"/>
        </w:trPr>
        <w:tc>
          <w:tcPr>
            <w:tcW w:w="1509" w:type="pct"/>
            <w:vAlign w:val="center"/>
          </w:tcPr>
          <w:p w14:paraId="392470D5" w14:textId="77777777" w:rsidR="00A0674C" w:rsidRPr="00C90369" w:rsidRDefault="00A0674C" w:rsidP="001E14D7">
            <w:pPr>
              <w:pStyle w:val="Authors"/>
              <w:rPr>
                <w:rFonts w:cs="Arial"/>
                <w:szCs w:val="22"/>
                <w:lang w:val="en-GB"/>
              </w:rPr>
            </w:pPr>
            <w:r w:rsidRPr="00C90369">
              <w:rPr>
                <w:rFonts w:cs="Arial"/>
                <w:szCs w:val="22"/>
                <w:lang w:val="en-GB"/>
              </w:rPr>
              <w:t>Version:</w:t>
            </w:r>
          </w:p>
        </w:tc>
        <w:tc>
          <w:tcPr>
            <w:tcW w:w="3491" w:type="pct"/>
            <w:vAlign w:val="center"/>
          </w:tcPr>
          <w:p w14:paraId="46097C90" w14:textId="77777777" w:rsidR="00A0674C" w:rsidRPr="00C90369" w:rsidRDefault="00A0674C" w:rsidP="001E14D7">
            <w:pPr>
              <w:pStyle w:val="Authors"/>
              <w:rPr>
                <w:rFonts w:cs="Arial"/>
                <w:color w:val="0D7E0B"/>
                <w:szCs w:val="22"/>
                <w:lang w:val="en-GB"/>
              </w:rPr>
            </w:pPr>
            <w:r w:rsidRPr="00C90369">
              <w:rPr>
                <w:rFonts w:cs="Arial"/>
                <w:color w:val="0D7E0B"/>
                <w:szCs w:val="22"/>
                <w:lang w:val="en-GB"/>
              </w:rPr>
              <w:fldChar w:fldCharType="begin">
                <w:ffData>
                  <w:name w:val="ProtocolVersionNum"/>
                  <w:enabled/>
                  <w:calcOnExit w:val="0"/>
                  <w:textInput>
                    <w:type w:val="number"/>
                    <w:default w:val="1"/>
                    <w:maxLength w:val="2"/>
                    <w:format w:val="0"/>
                  </w:textInput>
                </w:ffData>
              </w:fldChar>
            </w:r>
            <w:bookmarkStart w:id="1" w:name="ProtocolVersionNum"/>
            <w:r w:rsidRPr="00C90369">
              <w:rPr>
                <w:rFonts w:cs="Arial"/>
                <w:color w:val="0D7E0B"/>
                <w:szCs w:val="22"/>
                <w:lang w:val="en-GB"/>
              </w:rPr>
              <w:instrText xml:space="preserve"> FORMTEXT </w:instrText>
            </w:r>
            <w:r w:rsidRPr="00C90369">
              <w:rPr>
                <w:rFonts w:cs="Arial"/>
                <w:color w:val="0D7E0B"/>
                <w:szCs w:val="22"/>
                <w:lang w:val="en-GB"/>
              </w:rPr>
            </w:r>
            <w:r w:rsidRPr="00C90369">
              <w:rPr>
                <w:rFonts w:cs="Arial"/>
                <w:color w:val="0D7E0B"/>
                <w:szCs w:val="22"/>
                <w:lang w:val="en-GB"/>
              </w:rPr>
              <w:fldChar w:fldCharType="separate"/>
            </w:r>
            <w:r w:rsidRPr="00C90369">
              <w:rPr>
                <w:rFonts w:cs="Arial"/>
                <w:color w:val="0D7E0B"/>
                <w:szCs w:val="22"/>
                <w:lang w:val="en-GB"/>
              </w:rPr>
              <w:t>1</w:t>
            </w:r>
            <w:r w:rsidRPr="00C90369">
              <w:rPr>
                <w:rFonts w:cs="Arial"/>
                <w:color w:val="0D7E0B"/>
                <w:szCs w:val="22"/>
                <w:lang w:val="en-GB"/>
              </w:rPr>
              <w:fldChar w:fldCharType="end"/>
            </w:r>
            <w:bookmarkEnd w:id="1"/>
            <w:r w:rsidRPr="00C90369">
              <w:rPr>
                <w:rFonts w:cs="Arial"/>
                <w:color w:val="0D7E0B"/>
                <w:szCs w:val="22"/>
                <w:lang w:val="en-GB"/>
              </w:rPr>
              <w:fldChar w:fldCharType="begin"/>
            </w:r>
            <w:r w:rsidRPr="00C90369">
              <w:rPr>
                <w:rFonts w:cs="Arial"/>
                <w:color w:val="0D7E0B"/>
                <w:szCs w:val="22"/>
                <w:lang w:val="en-GB"/>
              </w:rPr>
              <w:instrText xml:space="preserve"> SET   \* MERGEFORMAT </w:instrText>
            </w:r>
            <w:r w:rsidRPr="00C90369">
              <w:rPr>
                <w:rFonts w:cs="Arial"/>
                <w:color w:val="0D7E0B"/>
                <w:szCs w:val="22"/>
                <w:lang w:val="en-GB"/>
              </w:rPr>
              <w:fldChar w:fldCharType="end"/>
            </w:r>
            <w:r w:rsidRPr="00C90369">
              <w:rPr>
                <w:rFonts w:cs="Arial"/>
                <w:color w:val="0D7E0B"/>
                <w:szCs w:val="22"/>
                <w:lang w:val="en-GB"/>
              </w:rPr>
              <w:fldChar w:fldCharType="begin"/>
            </w:r>
            <w:r w:rsidRPr="00C90369">
              <w:rPr>
                <w:rFonts w:cs="Arial"/>
                <w:color w:val="0D7E0B"/>
                <w:szCs w:val="22"/>
                <w:lang w:val="en-GB"/>
              </w:rPr>
              <w:instrText xml:space="preserve"> ASK  VersionNumber " " </w:instrText>
            </w:r>
            <w:r w:rsidRPr="00C90369">
              <w:rPr>
                <w:rFonts w:cs="Arial"/>
                <w:color w:val="0D7E0B"/>
                <w:szCs w:val="22"/>
                <w:lang w:val="en-GB"/>
              </w:rPr>
              <w:fldChar w:fldCharType="end"/>
            </w:r>
          </w:p>
        </w:tc>
      </w:tr>
      <w:tr w:rsidR="00A0674C" w:rsidRPr="00C90369" w14:paraId="28CBDB73" w14:textId="77777777" w:rsidTr="001E14D7">
        <w:trPr>
          <w:trHeight w:val="516"/>
        </w:trPr>
        <w:tc>
          <w:tcPr>
            <w:tcW w:w="1509" w:type="pct"/>
            <w:vAlign w:val="center"/>
          </w:tcPr>
          <w:p w14:paraId="12887721" w14:textId="77777777" w:rsidR="00A0674C" w:rsidRPr="00C90369" w:rsidRDefault="00A0674C" w:rsidP="001E14D7">
            <w:pPr>
              <w:pStyle w:val="Authors"/>
              <w:rPr>
                <w:rFonts w:cs="Arial"/>
                <w:szCs w:val="22"/>
                <w:lang w:val="en-GB"/>
              </w:rPr>
            </w:pPr>
            <w:r w:rsidRPr="00C90369">
              <w:rPr>
                <w:rFonts w:cs="Arial"/>
                <w:szCs w:val="22"/>
                <w:lang w:val="en-GB"/>
              </w:rPr>
              <w:t>Date:</w:t>
            </w:r>
          </w:p>
        </w:tc>
        <w:tc>
          <w:tcPr>
            <w:tcW w:w="3491" w:type="pct"/>
            <w:vAlign w:val="center"/>
          </w:tcPr>
          <w:p w14:paraId="184EF9A5" w14:textId="77777777" w:rsidR="00A0674C" w:rsidRPr="00C90369" w:rsidRDefault="00A0674C" w:rsidP="001E14D7">
            <w:pPr>
              <w:pStyle w:val="Authors"/>
              <w:rPr>
                <w:rFonts w:cs="Arial"/>
                <w:color w:val="0D7E0B"/>
                <w:szCs w:val="22"/>
                <w:lang w:val="en-GB"/>
              </w:rPr>
            </w:pPr>
            <w:r>
              <w:rPr>
                <w:rFonts w:cs="Arial"/>
                <w:color w:val="0D7E0B"/>
                <w:szCs w:val="22"/>
                <w:lang w:val="en-GB"/>
              </w:rPr>
              <w:fldChar w:fldCharType="begin">
                <w:ffData>
                  <w:name w:val="ProtocolDate"/>
                  <w:enabled/>
                  <w:calcOnExit w:val="0"/>
                  <w:textInput>
                    <w:type w:val="date"/>
                    <w:default w:val="01-Sep-2017"/>
                    <w:format w:val="dd-MMM-yyyy"/>
                  </w:textInput>
                </w:ffData>
              </w:fldChar>
            </w:r>
            <w:bookmarkStart w:id="2" w:name="ProtocolDate"/>
            <w:r w:rsidRPr="006C58D5">
              <w:rPr>
                <w:rFonts w:cs="Arial"/>
                <w:color w:val="0D7E0B"/>
                <w:szCs w:val="22"/>
                <w:lang w:val="en-GB"/>
              </w:rPr>
              <w:instrText xml:space="preserve"> FORMTEXT </w:instrText>
            </w:r>
            <w:r>
              <w:rPr>
                <w:rFonts w:cs="Arial"/>
                <w:color w:val="0D7E0B"/>
                <w:szCs w:val="22"/>
                <w:lang w:val="en-GB"/>
              </w:rPr>
            </w:r>
            <w:r>
              <w:rPr>
                <w:rFonts w:cs="Arial"/>
                <w:color w:val="0D7E0B"/>
                <w:szCs w:val="22"/>
                <w:lang w:val="en-GB"/>
              </w:rPr>
              <w:fldChar w:fldCharType="separate"/>
            </w:r>
            <w:r>
              <w:rPr>
                <w:rFonts w:cs="Arial"/>
                <w:noProof/>
                <w:color w:val="0D7E0B"/>
                <w:szCs w:val="22"/>
                <w:lang w:val="en-GB"/>
              </w:rPr>
              <w:t>01-Sep-2017</w:t>
            </w:r>
            <w:r>
              <w:rPr>
                <w:rFonts w:cs="Arial"/>
                <w:color w:val="0D7E0B"/>
                <w:szCs w:val="22"/>
                <w:lang w:val="en-GB"/>
              </w:rPr>
              <w:fldChar w:fldCharType="end"/>
            </w:r>
            <w:bookmarkEnd w:id="2"/>
          </w:p>
        </w:tc>
      </w:tr>
      <w:tr w:rsidR="00A0674C" w:rsidRPr="00C90369" w14:paraId="5A841CD5" w14:textId="77777777" w:rsidTr="001E14D7">
        <w:trPr>
          <w:trHeight w:val="516"/>
        </w:trPr>
        <w:tc>
          <w:tcPr>
            <w:tcW w:w="1509" w:type="pct"/>
            <w:vAlign w:val="center"/>
          </w:tcPr>
          <w:p w14:paraId="2FAEA092" w14:textId="77777777" w:rsidR="00A0674C" w:rsidRPr="00C90369" w:rsidRDefault="00A0674C" w:rsidP="001E14D7">
            <w:pPr>
              <w:pStyle w:val="Authors"/>
              <w:rPr>
                <w:rFonts w:cs="Arial"/>
                <w:szCs w:val="22"/>
                <w:lang w:val="en-GB"/>
              </w:rPr>
            </w:pPr>
            <w:r w:rsidRPr="00C90369">
              <w:rPr>
                <w:rFonts w:cs="Arial"/>
                <w:szCs w:val="22"/>
                <w:lang w:val="en-GB"/>
              </w:rPr>
              <w:t>CHDR number:</w:t>
            </w:r>
          </w:p>
        </w:tc>
        <w:tc>
          <w:tcPr>
            <w:tcW w:w="3491" w:type="pct"/>
            <w:vAlign w:val="center"/>
          </w:tcPr>
          <w:p w14:paraId="5952DA0D" w14:textId="77777777" w:rsidR="00A0674C" w:rsidRPr="00C90369" w:rsidRDefault="00A0674C" w:rsidP="001E14D7">
            <w:pPr>
              <w:pStyle w:val="Authors"/>
              <w:rPr>
                <w:rFonts w:cs="Arial"/>
                <w:iCs/>
                <w:color w:val="F3981F"/>
                <w:szCs w:val="22"/>
                <w:lang w:val="en-GB"/>
              </w:rPr>
            </w:pPr>
            <w:r w:rsidRPr="00C90369">
              <w:rPr>
                <w:rFonts w:cs="Arial"/>
                <w:szCs w:val="22"/>
                <w:lang w:val="en-GB"/>
              </w:rPr>
              <w:t>CHDR</w:t>
            </w:r>
            <w:r w:rsidRPr="00C90369">
              <w:rPr>
                <w:rFonts w:cs="Arial"/>
                <w:color w:val="0D7E0B"/>
                <w:szCs w:val="22"/>
                <w:lang w:val="en-GB"/>
              </w:rPr>
              <w:fldChar w:fldCharType="begin">
                <w:ffData>
                  <w:name w:val="CHDRnumber"/>
                  <w:enabled/>
                  <w:calcOnExit w:val="0"/>
                  <w:textInput>
                    <w:type w:val="number"/>
                    <w:default w:val="9999"/>
                    <w:maxLength w:val="4"/>
                    <w:format w:val="0"/>
                  </w:textInput>
                </w:ffData>
              </w:fldChar>
            </w:r>
            <w:bookmarkStart w:id="3" w:name="CHDRnumber"/>
            <w:r w:rsidRPr="00C90369">
              <w:rPr>
                <w:rFonts w:cs="Arial"/>
                <w:color w:val="0D7E0B"/>
                <w:szCs w:val="22"/>
                <w:lang w:val="en-GB"/>
              </w:rPr>
              <w:instrText xml:space="preserve"> FORMTEXT </w:instrText>
            </w:r>
            <w:r w:rsidRPr="00C90369">
              <w:rPr>
                <w:rFonts w:cs="Arial"/>
                <w:color w:val="0D7E0B"/>
                <w:szCs w:val="22"/>
                <w:lang w:val="en-GB"/>
              </w:rPr>
            </w:r>
            <w:r w:rsidRPr="00C90369">
              <w:rPr>
                <w:rFonts w:cs="Arial"/>
                <w:color w:val="0D7E0B"/>
                <w:szCs w:val="22"/>
                <w:lang w:val="en-GB"/>
              </w:rPr>
              <w:fldChar w:fldCharType="separate"/>
            </w:r>
            <w:r w:rsidRPr="00C90369">
              <w:rPr>
                <w:rFonts w:cs="Arial"/>
                <w:color w:val="0D7E0B"/>
                <w:szCs w:val="22"/>
                <w:lang w:val="en-GB"/>
              </w:rPr>
              <w:t>9999</w:t>
            </w:r>
            <w:r w:rsidRPr="00C90369">
              <w:rPr>
                <w:rFonts w:cs="Arial"/>
                <w:color w:val="0D7E0B"/>
                <w:szCs w:val="22"/>
                <w:lang w:val="en-GB"/>
              </w:rPr>
              <w:fldChar w:fldCharType="end"/>
            </w:r>
            <w:bookmarkEnd w:id="3"/>
          </w:p>
        </w:tc>
      </w:tr>
    </w:tbl>
    <w:p w14:paraId="1952F7BD" w14:textId="77777777" w:rsidR="00787D34" w:rsidRDefault="00787D34"/>
    <w:p w14:paraId="1EF6D7C4" w14:textId="77777777" w:rsidR="00787D34" w:rsidRDefault="00787D34">
      <w:r>
        <w:br w:type="page"/>
      </w:r>
    </w:p>
    <w:p w14:paraId="7EC04654" w14:textId="77777777" w:rsidR="00787D34" w:rsidRPr="00C90369" w:rsidRDefault="00787D34" w:rsidP="00787D34">
      <w:pPr>
        <w:pStyle w:val="Heading1"/>
        <w:numPr>
          <w:ilvl w:val="0"/>
          <w:numId w:val="0"/>
        </w:numPr>
        <w:jc w:val="center"/>
        <w:rPr>
          <w:rFonts w:cs="Arial"/>
          <w:color w:val="0000FF"/>
          <w:sz w:val="22"/>
          <w:szCs w:val="22"/>
          <w:lang w:val="en-GB"/>
        </w:rPr>
      </w:pPr>
      <w:bookmarkStart w:id="4" w:name="_Toc383689792"/>
      <w:r w:rsidRPr="00C90369">
        <w:rPr>
          <w:rFonts w:cs="Arial"/>
          <w:sz w:val="22"/>
          <w:szCs w:val="22"/>
          <w:lang w:val="en-GB"/>
        </w:rPr>
        <w:lastRenderedPageBreak/>
        <w:t>CONTACT DETAILS</w:t>
      </w:r>
      <w:bookmarkEnd w:id="4"/>
      <w:r w:rsidRPr="00C90369">
        <w:rPr>
          <w:rFonts w:cs="Arial"/>
          <w:sz w:val="22"/>
          <w:szCs w:val="22"/>
          <w:lang w:val="en-GB"/>
        </w:rPr>
        <w:t xml:space="preserve"> </w:t>
      </w:r>
      <w:r w:rsidRPr="00C90369">
        <w:rPr>
          <w:rFonts w:cs="Arial"/>
          <w:i/>
          <w:vanish/>
          <w:color w:val="0000FF"/>
          <w:sz w:val="22"/>
          <w:szCs w:val="22"/>
          <w:lang w:val="en-GB"/>
        </w:rPr>
        <w:t>[COPIED FROM PROTOCOL]</w:t>
      </w:r>
    </w:p>
    <w:tbl>
      <w:tblPr>
        <w:tblW w:w="5000" w:type="pct"/>
        <w:tblLook w:val="0000" w:firstRow="0" w:lastRow="0" w:firstColumn="0" w:lastColumn="0" w:noHBand="0" w:noVBand="0"/>
      </w:tblPr>
      <w:tblGrid>
        <w:gridCol w:w="3676"/>
        <w:gridCol w:w="5396"/>
      </w:tblGrid>
      <w:tr w:rsidR="00787D34" w:rsidRPr="00441C79" w14:paraId="25F65C14" w14:textId="77777777" w:rsidTr="001E14D7">
        <w:trPr>
          <w:cantSplit/>
        </w:trPr>
        <w:tc>
          <w:tcPr>
            <w:tcW w:w="2026" w:type="pct"/>
            <w:tcBorders>
              <w:top w:val="dashSmallGap" w:sz="4" w:space="0" w:color="auto"/>
              <w:bottom w:val="dashSmallGap" w:sz="4" w:space="0" w:color="auto"/>
            </w:tcBorders>
          </w:tcPr>
          <w:p w14:paraId="3156F356" w14:textId="77777777" w:rsidR="00787D34" w:rsidRPr="00C90369" w:rsidRDefault="00787D34" w:rsidP="001E14D7">
            <w:pPr>
              <w:pStyle w:val="Date"/>
              <w:spacing w:before="0" w:line="240" w:lineRule="auto"/>
              <w:rPr>
                <w:rFonts w:cs="Arial"/>
                <w:szCs w:val="22"/>
                <w:lang w:val="en-GB"/>
              </w:rPr>
            </w:pPr>
            <w:r w:rsidRPr="00C90369">
              <w:rPr>
                <w:rFonts w:cs="Arial"/>
                <w:szCs w:val="22"/>
                <w:lang w:val="en-GB"/>
              </w:rPr>
              <w:t>Principal Investigator</w:t>
            </w:r>
          </w:p>
          <w:p w14:paraId="6FC1F697" w14:textId="77777777" w:rsidR="00787D34" w:rsidRPr="00C90369" w:rsidRDefault="00787D34" w:rsidP="001E14D7">
            <w:pPr>
              <w:pStyle w:val="Hidden"/>
              <w:rPr>
                <w:rFonts w:cs="Arial"/>
                <w:szCs w:val="22"/>
              </w:rPr>
            </w:pPr>
            <w:r w:rsidRPr="00C90369">
              <w:rPr>
                <w:rFonts w:cs="Arial"/>
                <w:szCs w:val="22"/>
              </w:rPr>
              <w:t>[Mandatory]</w:t>
            </w:r>
          </w:p>
        </w:tc>
        <w:tc>
          <w:tcPr>
            <w:tcW w:w="2974" w:type="pct"/>
            <w:tcBorders>
              <w:top w:val="dashSmallGap" w:sz="4" w:space="0" w:color="auto"/>
              <w:bottom w:val="dashSmallGap" w:sz="4" w:space="0" w:color="auto"/>
            </w:tcBorders>
          </w:tcPr>
          <w:p w14:paraId="7F1E0293" w14:textId="77777777" w:rsidR="00787D34" w:rsidRPr="00C90369" w:rsidRDefault="00787D34" w:rsidP="001E14D7">
            <w:pPr>
              <w:pStyle w:val="TextTi11"/>
              <w:spacing w:after="57"/>
              <w:jc w:val="left"/>
              <w:rPr>
                <w:rFonts w:cs="Arial"/>
                <w:color w:val="0D7E0B"/>
                <w:szCs w:val="22"/>
                <w:lang w:val="en-GB"/>
              </w:rPr>
            </w:pPr>
            <w:r>
              <w:rPr>
                <w:rFonts w:cs="Arial"/>
                <w:color w:val="0D7E0B"/>
                <w:szCs w:val="22"/>
                <w:lang w:val="en-GB"/>
              </w:rPr>
              <w:fldChar w:fldCharType="begin">
                <w:ffData>
                  <w:name w:val="PI"/>
                  <w:enabled/>
                  <w:calcOnExit/>
                  <w:ddList>
                    <w:listEntry w:val="G.J. (Geert Jan) Groeneveld, MD, PhD"/>
                    <w:listEntry w:val="J.M.A. (Joop) van Gerven, MD, PhD"/>
                    <w:listEntry w:val="J. (Koos) Burggraaf, MD, PhD"/>
                    <w:listEntry w:val="A.F. (Adam) Cohen, MD, PhD"/>
                  </w:ddList>
                </w:ffData>
              </w:fldChar>
            </w:r>
            <w:bookmarkStart w:id="5" w:name="PI"/>
            <w:r>
              <w:rPr>
                <w:rFonts w:cs="Arial"/>
                <w:color w:val="0D7E0B"/>
                <w:szCs w:val="22"/>
                <w:lang w:val="en-GB"/>
              </w:rPr>
              <w:instrText xml:space="preserve"> FORMDROPDOWN </w:instrText>
            </w:r>
            <w:r w:rsidR="00103499">
              <w:rPr>
                <w:rFonts w:cs="Arial"/>
                <w:color w:val="0D7E0B"/>
                <w:szCs w:val="22"/>
                <w:lang w:val="en-GB"/>
              </w:rPr>
            </w:r>
            <w:r w:rsidR="00103499">
              <w:rPr>
                <w:rFonts w:cs="Arial"/>
                <w:color w:val="0D7E0B"/>
                <w:szCs w:val="22"/>
                <w:lang w:val="en-GB"/>
              </w:rPr>
              <w:fldChar w:fldCharType="separate"/>
            </w:r>
            <w:r>
              <w:rPr>
                <w:rFonts w:cs="Arial"/>
                <w:color w:val="0D7E0B"/>
                <w:szCs w:val="22"/>
                <w:lang w:val="en-GB"/>
              </w:rPr>
              <w:fldChar w:fldCharType="end"/>
            </w:r>
            <w:bookmarkEnd w:id="5"/>
          </w:p>
          <w:p w14:paraId="3D55CE31" w14:textId="77777777" w:rsidR="00787D34" w:rsidRPr="00C90369" w:rsidRDefault="00787D34" w:rsidP="001E14D7">
            <w:pPr>
              <w:tabs>
                <w:tab w:val="left" w:pos="1461"/>
              </w:tabs>
              <w:spacing w:line="240" w:lineRule="auto"/>
              <w:rPr>
                <w:rFonts w:cs="Arial"/>
                <w:color w:val="0000FF"/>
                <w:lang w:val="en-GB"/>
              </w:rPr>
            </w:pPr>
            <w:r w:rsidRPr="00C90369">
              <w:rPr>
                <w:rFonts w:cs="Arial"/>
                <w:lang w:val="en-GB"/>
              </w:rPr>
              <w:t xml:space="preserve">Telephone: + </w:t>
            </w:r>
            <w:r w:rsidRPr="00C90369">
              <w:rPr>
                <w:rFonts w:cs="Arial"/>
                <w:color w:val="E6007E"/>
                <w:lang w:val="en-GB"/>
              </w:rPr>
              <w:t>insert</w:t>
            </w:r>
          </w:p>
          <w:p w14:paraId="1FD41355" w14:textId="77777777" w:rsidR="00787D34" w:rsidRPr="00C90369" w:rsidRDefault="00787D34" w:rsidP="001E14D7">
            <w:pPr>
              <w:tabs>
                <w:tab w:val="left" w:pos="1461"/>
              </w:tabs>
              <w:spacing w:line="240" w:lineRule="auto"/>
              <w:rPr>
                <w:rFonts w:cs="Arial"/>
                <w:lang w:val="en-GB"/>
              </w:rPr>
            </w:pPr>
            <w:r w:rsidRPr="00C90369">
              <w:rPr>
                <w:rFonts w:cs="Arial"/>
                <w:lang w:val="en-GB"/>
              </w:rPr>
              <w:t xml:space="preserve">e-mail: </w:t>
            </w:r>
            <w:r>
              <w:rPr>
                <w:rFonts w:cs="Arial"/>
                <w:lang w:val="en-GB"/>
              </w:rPr>
              <w:t>ggroeneveld@chdr.nl</w:t>
            </w:r>
          </w:p>
        </w:tc>
      </w:tr>
      <w:tr w:rsidR="00787D34" w:rsidRPr="00441C79" w14:paraId="36961F5B" w14:textId="77777777" w:rsidTr="001E14D7">
        <w:trPr>
          <w:cantSplit/>
        </w:trPr>
        <w:tc>
          <w:tcPr>
            <w:tcW w:w="2026" w:type="pct"/>
            <w:tcBorders>
              <w:top w:val="dashSmallGap" w:sz="4" w:space="0" w:color="auto"/>
              <w:bottom w:val="dashSmallGap" w:sz="4" w:space="0" w:color="auto"/>
            </w:tcBorders>
          </w:tcPr>
          <w:p w14:paraId="77372794" w14:textId="77777777" w:rsidR="00787D34" w:rsidRPr="00C90369" w:rsidRDefault="00787D34" w:rsidP="001E14D7">
            <w:pPr>
              <w:pStyle w:val="Date"/>
              <w:spacing w:before="0" w:line="240" w:lineRule="auto"/>
              <w:rPr>
                <w:rFonts w:cs="Arial"/>
                <w:color w:val="E6007E"/>
                <w:szCs w:val="22"/>
                <w:lang w:val="en-GB"/>
              </w:rPr>
            </w:pPr>
            <w:r w:rsidRPr="00B24817">
              <w:rPr>
                <w:rFonts w:cs="Arial"/>
                <w:szCs w:val="22"/>
                <w:lang w:val="en-GB"/>
              </w:rPr>
              <w:t>Co-investigator</w:t>
            </w:r>
          </w:p>
        </w:tc>
        <w:tc>
          <w:tcPr>
            <w:tcW w:w="2974" w:type="pct"/>
            <w:tcBorders>
              <w:top w:val="dashSmallGap" w:sz="4" w:space="0" w:color="auto"/>
              <w:bottom w:val="dashSmallGap" w:sz="4" w:space="0" w:color="auto"/>
            </w:tcBorders>
          </w:tcPr>
          <w:p w14:paraId="19F66170" w14:textId="77777777" w:rsidR="00787D34" w:rsidRDefault="00867633" w:rsidP="001E14D7">
            <w:pPr>
              <w:tabs>
                <w:tab w:val="left" w:pos="1461"/>
              </w:tabs>
              <w:spacing w:line="240" w:lineRule="auto"/>
              <w:rPr>
                <w:rFonts w:cs="Arial"/>
                <w:color w:val="0D7E0B"/>
                <w:lang w:val="en-GB"/>
              </w:rPr>
            </w:pPr>
            <w:r>
              <w:rPr>
                <w:rFonts w:cs="Arial"/>
                <w:color w:val="0D7E0B"/>
                <w:lang w:val="en-GB"/>
              </w:rPr>
              <w:fldChar w:fldCharType="begin">
                <w:ffData>
                  <w:name w:val=""/>
                  <w:enabled/>
                  <w:calcOnExit w:val="0"/>
                  <w:textInput>
                    <w:default w:val="R.J. (Robert-Jan) Doll, PhD "/>
                  </w:textInput>
                </w:ffData>
              </w:fldChar>
            </w:r>
            <w:r w:rsidRPr="00867633">
              <w:rPr>
                <w:rFonts w:cs="Arial"/>
                <w:color w:val="0D7E0B"/>
                <w:lang w:val="en-GB"/>
              </w:rPr>
              <w:instrText xml:space="preserve"> FORMTEXT </w:instrText>
            </w:r>
            <w:r>
              <w:rPr>
                <w:rFonts w:cs="Arial"/>
                <w:color w:val="0D7E0B"/>
                <w:lang w:val="en-GB"/>
              </w:rPr>
            </w:r>
            <w:r>
              <w:rPr>
                <w:rFonts w:cs="Arial"/>
                <w:color w:val="0D7E0B"/>
                <w:lang w:val="en-GB"/>
              </w:rPr>
              <w:fldChar w:fldCharType="separate"/>
            </w:r>
            <w:r>
              <w:rPr>
                <w:rFonts w:cs="Arial"/>
                <w:noProof/>
                <w:color w:val="0D7E0B"/>
                <w:lang w:val="en-GB"/>
              </w:rPr>
              <w:t xml:space="preserve">R.J. (Robert-Jan) Doll, PhD </w:t>
            </w:r>
            <w:r>
              <w:rPr>
                <w:rFonts w:cs="Arial"/>
                <w:color w:val="0D7E0B"/>
                <w:lang w:val="en-GB"/>
              </w:rPr>
              <w:fldChar w:fldCharType="end"/>
            </w:r>
          </w:p>
          <w:p w14:paraId="1C04C527" w14:textId="77777777" w:rsidR="00787D34" w:rsidRPr="00C90369" w:rsidRDefault="00787D34" w:rsidP="001E14D7">
            <w:pPr>
              <w:tabs>
                <w:tab w:val="left" w:pos="1461"/>
              </w:tabs>
              <w:spacing w:line="240" w:lineRule="auto"/>
              <w:rPr>
                <w:rFonts w:cs="Arial"/>
                <w:color w:val="0000FF"/>
                <w:lang w:val="en-GB"/>
              </w:rPr>
            </w:pPr>
            <w:r w:rsidRPr="00C90369">
              <w:rPr>
                <w:rFonts w:cs="Arial"/>
                <w:lang w:val="en-GB"/>
              </w:rPr>
              <w:t xml:space="preserve">Telephone: + </w:t>
            </w:r>
            <w:r w:rsidRPr="00C90369">
              <w:rPr>
                <w:rFonts w:cs="Arial"/>
                <w:color w:val="E6007E"/>
                <w:lang w:val="en-GB"/>
              </w:rPr>
              <w:t>insert</w:t>
            </w:r>
          </w:p>
          <w:p w14:paraId="7E0C3D3C" w14:textId="77777777" w:rsidR="00787D34" w:rsidRPr="00C90369" w:rsidRDefault="00787D34" w:rsidP="001E14D7">
            <w:pPr>
              <w:pStyle w:val="TextTi11"/>
              <w:spacing w:before="0" w:after="57" w:line="240" w:lineRule="auto"/>
              <w:jc w:val="left"/>
              <w:rPr>
                <w:rFonts w:cs="Arial"/>
                <w:color w:val="0000FF"/>
                <w:szCs w:val="22"/>
                <w:lang w:val="en-GB"/>
              </w:rPr>
            </w:pPr>
            <w:r w:rsidRPr="00C90369">
              <w:rPr>
                <w:rFonts w:cs="Arial"/>
                <w:szCs w:val="22"/>
                <w:lang w:val="en-GB"/>
              </w:rPr>
              <w:t>e-mail</w:t>
            </w:r>
            <w:r w:rsidRPr="00B24817">
              <w:rPr>
                <w:rFonts w:cs="Arial"/>
                <w:szCs w:val="22"/>
                <w:lang w:val="en-GB"/>
              </w:rPr>
              <w:t>: rjdoll@chdr.nl</w:t>
            </w:r>
          </w:p>
        </w:tc>
      </w:tr>
      <w:tr w:rsidR="00787D34" w:rsidRPr="00441C79" w14:paraId="5AE43F11" w14:textId="77777777" w:rsidTr="001E14D7">
        <w:trPr>
          <w:cantSplit/>
        </w:trPr>
        <w:tc>
          <w:tcPr>
            <w:tcW w:w="2026" w:type="pct"/>
            <w:tcBorders>
              <w:top w:val="dashSmallGap" w:sz="4" w:space="0" w:color="auto"/>
              <w:bottom w:val="dashSmallGap" w:sz="4" w:space="0" w:color="auto"/>
            </w:tcBorders>
          </w:tcPr>
          <w:p w14:paraId="383DC9F0" w14:textId="77777777" w:rsidR="00787D34" w:rsidRPr="00C90369" w:rsidRDefault="00787D34" w:rsidP="001E14D7">
            <w:pPr>
              <w:pStyle w:val="Date"/>
              <w:spacing w:before="0" w:line="240" w:lineRule="auto"/>
              <w:rPr>
                <w:rFonts w:cs="Arial"/>
                <w:color w:val="E6007E"/>
                <w:szCs w:val="22"/>
                <w:lang w:val="en-GB"/>
              </w:rPr>
            </w:pPr>
            <w:r w:rsidRPr="00B24817">
              <w:rPr>
                <w:rFonts w:cs="Arial"/>
                <w:szCs w:val="22"/>
                <w:lang w:val="en-GB"/>
              </w:rPr>
              <w:t>Co-investigator</w:t>
            </w:r>
          </w:p>
        </w:tc>
        <w:tc>
          <w:tcPr>
            <w:tcW w:w="2974" w:type="pct"/>
            <w:tcBorders>
              <w:top w:val="dashSmallGap" w:sz="4" w:space="0" w:color="auto"/>
              <w:bottom w:val="dashSmallGap" w:sz="4" w:space="0" w:color="auto"/>
            </w:tcBorders>
          </w:tcPr>
          <w:p w14:paraId="3578DAE6" w14:textId="77777777" w:rsidR="00787D34" w:rsidRPr="00C90369" w:rsidRDefault="00867633" w:rsidP="001E14D7">
            <w:pPr>
              <w:spacing w:line="240" w:lineRule="auto"/>
              <w:jc w:val="both"/>
              <w:rPr>
                <w:rFonts w:cs="Arial"/>
                <w:color w:val="0D7E0B"/>
                <w:lang w:val="en-GB"/>
              </w:rPr>
            </w:pPr>
            <w:r>
              <w:rPr>
                <w:rFonts w:cs="Arial"/>
                <w:color w:val="0D7E0B"/>
                <w:lang w:val="en-GB"/>
              </w:rPr>
              <w:fldChar w:fldCharType="begin">
                <w:ffData>
                  <w:name w:val="CoInvestigator2"/>
                  <w:enabled/>
                  <w:calcOnExit w:val="0"/>
                  <w:textInput>
                    <w:default w:val="Y. (Yuri) Mejia Miranda, PhD"/>
                  </w:textInput>
                </w:ffData>
              </w:fldChar>
            </w:r>
            <w:bookmarkStart w:id="6" w:name="CoInvestigator2"/>
            <w:r w:rsidRPr="00CA588E">
              <w:rPr>
                <w:rFonts w:cs="Arial"/>
                <w:color w:val="0D7E0B"/>
                <w:lang w:val="en-GB"/>
              </w:rPr>
              <w:instrText xml:space="preserve"> FORMTEXT </w:instrText>
            </w:r>
            <w:r>
              <w:rPr>
                <w:rFonts w:cs="Arial"/>
                <w:color w:val="0D7E0B"/>
                <w:lang w:val="en-GB"/>
              </w:rPr>
            </w:r>
            <w:r>
              <w:rPr>
                <w:rFonts w:cs="Arial"/>
                <w:color w:val="0D7E0B"/>
                <w:lang w:val="en-GB"/>
              </w:rPr>
              <w:fldChar w:fldCharType="separate"/>
            </w:r>
            <w:r>
              <w:rPr>
                <w:rFonts w:cs="Arial"/>
                <w:noProof/>
                <w:color w:val="0D7E0B"/>
                <w:lang w:val="en-GB"/>
              </w:rPr>
              <w:t>Y. (Yuri) Mejia Miranda, PhD</w:t>
            </w:r>
            <w:r>
              <w:rPr>
                <w:rFonts w:cs="Arial"/>
                <w:color w:val="0D7E0B"/>
                <w:lang w:val="en-GB"/>
              </w:rPr>
              <w:fldChar w:fldCharType="end"/>
            </w:r>
            <w:bookmarkEnd w:id="6"/>
          </w:p>
          <w:p w14:paraId="787273CE" w14:textId="77777777" w:rsidR="00787D34" w:rsidRDefault="00787D34" w:rsidP="001E14D7">
            <w:pPr>
              <w:pStyle w:val="TextTi11"/>
              <w:spacing w:before="0" w:after="57" w:line="240" w:lineRule="auto"/>
              <w:jc w:val="left"/>
              <w:rPr>
                <w:rFonts w:cs="Arial"/>
                <w:szCs w:val="22"/>
                <w:lang w:val="en-GB"/>
              </w:rPr>
            </w:pPr>
            <w:r w:rsidRPr="00C90369">
              <w:rPr>
                <w:rFonts w:cs="Arial"/>
                <w:szCs w:val="22"/>
                <w:lang w:val="en-GB"/>
              </w:rPr>
              <w:t xml:space="preserve">Telephone: </w:t>
            </w:r>
            <w:r>
              <w:rPr>
                <w:rFonts w:cs="Arial"/>
                <w:szCs w:val="22"/>
                <w:lang w:val="en-GB"/>
              </w:rPr>
              <w:t xml:space="preserve">+ </w:t>
            </w:r>
            <w:r w:rsidRPr="00C90369">
              <w:rPr>
                <w:rFonts w:cs="Arial"/>
                <w:szCs w:val="22"/>
                <w:lang w:val="en-GB"/>
              </w:rPr>
              <w:t xml:space="preserve">31 71 5246 </w:t>
            </w:r>
            <w:r>
              <w:rPr>
                <w:rFonts w:cs="Arial"/>
                <w:szCs w:val="22"/>
                <w:lang w:val="en-GB"/>
              </w:rPr>
              <w:t>428</w:t>
            </w:r>
          </w:p>
          <w:p w14:paraId="59D1A643" w14:textId="77777777" w:rsidR="00787D34" w:rsidRPr="00C90369" w:rsidRDefault="00787D34" w:rsidP="001E14D7">
            <w:pPr>
              <w:pStyle w:val="TextTi11"/>
              <w:spacing w:before="0" w:after="57" w:line="240" w:lineRule="auto"/>
              <w:jc w:val="left"/>
              <w:rPr>
                <w:rFonts w:cs="Arial"/>
                <w:color w:val="0000FF"/>
                <w:szCs w:val="22"/>
                <w:lang w:val="en-GB"/>
              </w:rPr>
            </w:pPr>
            <w:r w:rsidRPr="00C90369">
              <w:rPr>
                <w:rFonts w:cs="Arial"/>
                <w:szCs w:val="22"/>
                <w:lang w:val="en-GB"/>
              </w:rPr>
              <w:t>e-mail</w:t>
            </w:r>
            <w:r w:rsidRPr="00B24817">
              <w:rPr>
                <w:rFonts w:cs="Arial"/>
                <w:szCs w:val="22"/>
                <w:lang w:val="en-GB"/>
              </w:rPr>
              <w:t>: ymejia@chdr.nl</w:t>
            </w:r>
          </w:p>
        </w:tc>
      </w:tr>
    </w:tbl>
    <w:p w14:paraId="01544A25" w14:textId="77777777" w:rsidR="00013A95" w:rsidRPr="00787D34" w:rsidRDefault="00013A95">
      <w:pPr>
        <w:rPr>
          <w:lang w:val="en-US"/>
        </w:rPr>
      </w:pPr>
    </w:p>
    <w:p w14:paraId="19AD0E30" w14:textId="77777777" w:rsidR="00566BD8" w:rsidRDefault="00867633">
      <w:pPr>
        <w:rPr>
          <w:lang w:val="en-US"/>
        </w:rPr>
      </w:pPr>
      <w:r>
        <w:rPr>
          <w:lang w:val="en-US"/>
        </w:rPr>
        <w:br w:type="page"/>
      </w:r>
    </w:p>
    <w:tbl>
      <w:tblPr>
        <w:tblStyle w:val="TableGrid"/>
        <w:tblW w:w="0" w:type="auto"/>
        <w:tblLook w:val="04A0" w:firstRow="1" w:lastRow="0" w:firstColumn="1" w:lastColumn="0" w:noHBand="0" w:noVBand="1"/>
      </w:tblPr>
      <w:tblGrid>
        <w:gridCol w:w="4531"/>
        <w:gridCol w:w="4531"/>
      </w:tblGrid>
      <w:tr w:rsidR="00566BD8" w:rsidRPr="00441C79" w14:paraId="072A61A7" w14:textId="77777777" w:rsidTr="00566BD8">
        <w:tc>
          <w:tcPr>
            <w:tcW w:w="4531" w:type="dxa"/>
          </w:tcPr>
          <w:p w14:paraId="1F060961" w14:textId="77777777" w:rsidR="00566BD8" w:rsidRDefault="00566BD8">
            <w:pPr>
              <w:rPr>
                <w:lang w:val="en-US"/>
              </w:rPr>
            </w:pPr>
            <w:r>
              <w:rPr>
                <w:lang w:val="en-US"/>
              </w:rPr>
              <w:lastRenderedPageBreak/>
              <w:t>CHDR</w:t>
            </w:r>
          </w:p>
        </w:tc>
        <w:tc>
          <w:tcPr>
            <w:tcW w:w="4531" w:type="dxa"/>
          </w:tcPr>
          <w:p w14:paraId="45A28739" w14:textId="77777777" w:rsidR="00566BD8" w:rsidRDefault="00566BD8">
            <w:pPr>
              <w:rPr>
                <w:lang w:val="en-US"/>
              </w:rPr>
            </w:pPr>
            <w:r>
              <w:rPr>
                <w:lang w:val="en-US"/>
              </w:rPr>
              <w:t>Centre for Human Drug Research</w:t>
            </w:r>
          </w:p>
        </w:tc>
      </w:tr>
      <w:tr w:rsidR="00566BD8" w14:paraId="469B76DA" w14:textId="77777777" w:rsidTr="00566BD8">
        <w:tc>
          <w:tcPr>
            <w:tcW w:w="4531" w:type="dxa"/>
          </w:tcPr>
          <w:p w14:paraId="7FF0E77B" w14:textId="77777777" w:rsidR="00566BD8" w:rsidRDefault="00566BD8">
            <w:pPr>
              <w:rPr>
                <w:lang w:val="en-US"/>
              </w:rPr>
            </w:pPr>
            <w:r>
              <w:rPr>
                <w:lang w:val="en-US"/>
              </w:rPr>
              <w:t>CNS</w:t>
            </w:r>
          </w:p>
        </w:tc>
        <w:tc>
          <w:tcPr>
            <w:tcW w:w="4531" w:type="dxa"/>
          </w:tcPr>
          <w:p w14:paraId="57ED5324" w14:textId="77777777" w:rsidR="00566BD8" w:rsidRDefault="00566BD8">
            <w:pPr>
              <w:rPr>
                <w:lang w:val="en-US"/>
              </w:rPr>
            </w:pPr>
            <w:r>
              <w:rPr>
                <w:lang w:val="en-US"/>
              </w:rPr>
              <w:t>Central Nervous System</w:t>
            </w:r>
          </w:p>
        </w:tc>
      </w:tr>
      <w:tr w:rsidR="00566BD8" w14:paraId="0CE59F05" w14:textId="77777777" w:rsidTr="00566BD8">
        <w:tc>
          <w:tcPr>
            <w:tcW w:w="4531" w:type="dxa"/>
          </w:tcPr>
          <w:p w14:paraId="552B5CD0" w14:textId="77777777" w:rsidR="00566BD8" w:rsidRDefault="00566BD8">
            <w:pPr>
              <w:rPr>
                <w:lang w:val="en-US"/>
              </w:rPr>
            </w:pPr>
            <w:r>
              <w:rPr>
                <w:lang w:val="en-US"/>
              </w:rPr>
              <w:t>EEG</w:t>
            </w:r>
          </w:p>
        </w:tc>
        <w:tc>
          <w:tcPr>
            <w:tcW w:w="4531" w:type="dxa"/>
          </w:tcPr>
          <w:p w14:paraId="7B948CAC" w14:textId="77777777" w:rsidR="00566BD8" w:rsidRDefault="00566BD8">
            <w:pPr>
              <w:rPr>
                <w:lang w:val="en-US"/>
              </w:rPr>
            </w:pPr>
            <w:r>
              <w:rPr>
                <w:lang w:val="en-US"/>
              </w:rPr>
              <w:t>Electro-encephalography</w:t>
            </w:r>
          </w:p>
        </w:tc>
      </w:tr>
      <w:tr w:rsidR="00566BD8" w14:paraId="0FC462E3" w14:textId="77777777" w:rsidTr="00566BD8">
        <w:tc>
          <w:tcPr>
            <w:tcW w:w="4531" w:type="dxa"/>
          </w:tcPr>
          <w:p w14:paraId="60123218" w14:textId="255BA626" w:rsidR="00566BD8" w:rsidRDefault="00CF4043">
            <w:pPr>
              <w:rPr>
                <w:lang w:val="en-US"/>
              </w:rPr>
            </w:pPr>
            <w:ins w:id="7" w:author="Yuri Mejia Miranda" w:date="2017-09-04T17:39:00Z">
              <w:r>
                <w:rPr>
                  <w:lang w:val="en-US"/>
                </w:rPr>
                <w:t>ML</w:t>
              </w:r>
            </w:ins>
          </w:p>
        </w:tc>
        <w:tc>
          <w:tcPr>
            <w:tcW w:w="4531" w:type="dxa"/>
          </w:tcPr>
          <w:p w14:paraId="3518B429" w14:textId="4801BF32" w:rsidR="00566BD8" w:rsidRDefault="00CF4043">
            <w:pPr>
              <w:rPr>
                <w:lang w:val="en-US"/>
              </w:rPr>
            </w:pPr>
            <w:ins w:id="8" w:author="Yuri Mejia Miranda" w:date="2017-09-04T17:39:00Z">
              <w:r>
                <w:rPr>
                  <w:lang w:val="en-US"/>
                </w:rPr>
                <w:t>Machine Learning</w:t>
              </w:r>
            </w:ins>
          </w:p>
        </w:tc>
      </w:tr>
      <w:tr w:rsidR="00566BD8" w14:paraId="49B2A9C1" w14:textId="77777777" w:rsidTr="00566BD8">
        <w:tc>
          <w:tcPr>
            <w:tcW w:w="4531" w:type="dxa"/>
          </w:tcPr>
          <w:p w14:paraId="7C1257B5" w14:textId="77777777" w:rsidR="00566BD8" w:rsidRDefault="00566BD8">
            <w:pPr>
              <w:rPr>
                <w:lang w:val="en-US"/>
              </w:rPr>
            </w:pPr>
          </w:p>
        </w:tc>
        <w:tc>
          <w:tcPr>
            <w:tcW w:w="4531" w:type="dxa"/>
          </w:tcPr>
          <w:p w14:paraId="66BBB243" w14:textId="77777777" w:rsidR="00566BD8" w:rsidRDefault="00566BD8">
            <w:pPr>
              <w:rPr>
                <w:lang w:val="en-US"/>
              </w:rPr>
            </w:pPr>
          </w:p>
        </w:tc>
      </w:tr>
      <w:tr w:rsidR="00566BD8" w14:paraId="5B5B3D1E" w14:textId="77777777" w:rsidTr="00566BD8">
        <w:tc>
          <w:tcPr>
            <w:tcW w:w="4531" w:type="dxa"/>
          </w:tcPr>
          <w:p w14:paraId="66271CCA" w14:textId="77777777" w:rsidR="00566BD8" w:rsidRDefault="00566BD8">
            <w:pPr>
              <w:rPr>
                <w:lang w:val="en-US"/>
              </w:rPr>
            </w:pPr>
          </w:p>
        </w:tc>
        <w:tc>
          <w:tcPr>
            <w:tcW w:w="4531" w:type="dxa"/>
          </w:tcPr>
          <w:p w14:paraId="05885CC2" w14:textId="77777777" w:rsidR="00566BD8" w:rsidRDefault="00566BD8">
            <w:pPr>
              <w:rPr>
                <w:lang w:val="en-US"/>
              </w:rPr>
            </w:pPr>
          </w:p>
        </w:tc>
      </w:tr>
      <w:tr w:rsidR="00566BD8" w14:paraId="65828393" w14:textId="77777777" w:rsidTr="00566BD8">
        <w:tc>
          <w:tcPr>
            <w:tcW w:w="4531" w:type="dxa"/>
          </w:tcPr>
          <w:p w14:paraId="56447C0B" w14:textId="77777777" w:rsidR="00566BD8" w:rsidRDefault="00566BD8">
            <w:pPr>
              <w:rPr>
                <w:lang w:val="en-US"/>
              </w:rPr>
            </w:pPr>
          </w:p>
        </w:tc>
        <w:tc>
          <w:tcPr>
            <w:tcW w:w="4531" w:type="dxa"/>
          </w:tcPr>
          <w:p w14:paraId="1C578B2A" w14:textId="77777777" w:rsidR="00566BD8" w:rsidRDefault="00566BD8">
            <w:pPr>
              <w:rPr>
                <w:lang w:val="en-US"/>
              </w:rPr>
            </w:pPr>
          </w:p>
        </w:tc>
      </w:tr>
      <w:tr w:rsidR="00566BD8" w14:paraId="37290017" w14:textId="77777777" w:rsidTr="00566BD8">
        <w:tc>
          <w:tcPr>
            <w:tcW w:w="4531" w:type="dxa"/>
          </w:tcPr>
          <w:p w14:paraId="5AFE9CE1" w14:textId="77777777" w:rsidR="00566BD8" w:rsidRDefault="00566BD8">
            <w:pPr>
              <w:rPr>
                <w:lang w:val="en-US"/>
              </w:rPr>
            </w:pPr>
          </w:p>
        </w:tc>
        <w:tc>
          <w:tcPr>
            <w:tcW w:w="4531" w:type="dxa"/>
          </w:tcPr>
          <w:p w14:paraId="74D554F4" w14:textId="77777777" w:rsidR="00566BD8" w:rsidRDefault="00566BD8">
            <w:pPr>
              <w:rPr>
                <w:lang w:val="en-US"/>
              </w:rPr>
            </w:pPr>
          </w:p>
        </w:tc>
      </w:tr>
    </w:tbl>
    <w:p w14:paraId="3AF5381D" w14:textId="77777777" w:rsidR="00867633" w:rsidRDefault="00867633">
      <w:pPr>
        <w:rPr>
          <w:lang w:val="en-US"/>
        </w:rPr>
      </w:pPr>
    </w:p>
    <w:p w14:paraId="6C768E7E" w14:textId="77777777" w:rsidR="00575473" w:rsidRDefault="00867633" w:rsidP="00867633">
      <w:pPr>
        <w:pStyle w:val="Heading1"/>
      </w:pPr>
      <w:r>
        <w:lastRenderedPageBreak/>
        <w:t>Background and rationale</w:t>
      </w:r>
    </w:p>
    <w:p w14:paraId="1B456F70" w14:textId="77777777" w:rsidR="00867633" w:rsidRDefault="00A77363" w:rsidP="00867633">
      <w:pPr>
        <w:pStyle w:val="TextTi11"/>
      </w:pPr>
      <w:r>
        <w:t>One of the methods used at the Centre for Human Drug Research (CHDR) to assess the effects of drugs on the central nervous system (CNS) is the quantification of resting state electro-encephalography (EEG)</w:t>
      </w:r>
      <w:r w:rsidR="00566BD8">
        <w:t>.</w:t>
      </w:r>
      <w:r w:rsidR="008833AD">
        <w:t xml:space="preserve"> For the duration of a few minutes, the cortical activity is measured in subjects during periods with eyes closed and </w:t>
      </w:r>
      <w:r w:rsidR="004E3B69">
        <w:t>periods</w:t>
      </w:r>
      <w:r w:rsidR="008833AD">
        <w:t xml:space="preserve"> with eyes opened. </w:t>
      </w:r>
      <w:r w:rsidR="00312E96">
        <w:t xml:space="preserve">These recordings are transformed to the frequency domain, and split into frequency bands. </w:t>
      </w:r>
      <w:r w:rsidR="00F7283B">
        <w:t xml:space="preserve">The total power per frequency band is </w:t>
      </w:r>
      <w:r w:rsidR="004E3B69">
        <w:t>then</w:t>
      </w:r>
      <w:r w:rsidR="00F7283B">
        <w:t xml:space="preserve"> calculated and can be used as a measure </w:t>
      </w:r>
      <w:del w:id="9" w:author="Yuri Mejia Miranda" w:date="2017-09-04T16:58:00Z">
        <w:r w:rsidR="00F7283B" w:rsidDel="00261951">
          <w:delText>describin</w:delText>
        </w:r>
        <w:r w:rsidR="009A341B" w:rsidDel="00261951">
          <w:delText>g</w:delText>
        </w:r>
      </w:del>
      <w:ins w:id="10" w:author="Yuri Mejia Miranda" w:date="2017-09-04T16:58:00Z">
        <w:del w:id="11" w:author="Robert-Jan Doll" w:date="2017-09-07T14:36:00Z">
          <w:r w:rsidR="00261951" w:rsidDel="009E0AA5">
            <w:delText xml:space="preserve"> </w:delText>
          </w:r>
        </w:del>
        <w:r w:rsidR="00261951">
          <w:t>to describe</w:t>
        </w:r>
      </w:ins>
      <w:r w:rsidR="009A341B">
        <w:t xml:space="preserve"> the current state of the CNS. </w:t>
      </w:r>
    </w:p>
    <w:p w14:paraId="51D0D24F" w14:textId="77777777" w:rsidR="00332920" w:rsidRDefault="00801C0C" w:rsidP="00867633">
      <w:pPr>
        <w:pStyle w:val="TextTi11"/>
      </w:pPr>
      <w:r>
        <w:t xml:space="preserve">One of the issues while recording EEG is that the amplitude of EEG signals </w:t>
      </w:r>
      <w:del w:id="12" w:author="Yuri Mejia Miranda" w:date="2017-09-04T16:59:00Z">
        <w:r w:rsidDel="00FD61C9">
          <w:delText>are</w:delText>
        </w:r>
      </w:del>
      <w:ins w:id="13" w:author="Yuri Mejia Miranda" w:date="2017-09-04T16:59:00Z">
        <w:r w:rsidR="00FD61C9">
          <w:t xml:space="preserve"> is</w:t>
        </w:r>
      </w:ins>
      <w:r>
        <w:t xml:space="preserve"> relatively low in comparison to, for example, background noise and other artefacts. Common artefacts in EEG recordings are caused by the propagation of ocular </w:t>
      </w:r>
      <w:r w:rsidR="00DE6F82">
        <w:t xml:space="preserve">and muscular </w:t>
      </w:r>
      <w:r>
        <w:t>activity through the skull.</w:t>
      </w:r>
      <w:r w:rsidR="00DE6F82">
        <w:t xml:space="preserve"> Without correction of these artefacts, the calculated </w:t>
      </w:r>
      <w:r w:rsidR="00C5300B">
        <w:t>power spectrum</w:t>
      </w:r>
      <w:r w:rsidR="00DE6F82">
        <w:t xml:space="preserve"> </w:t>
      </w:r>
      <w:del w:id="14" w:author="Yuri Mejia Miranda" w:date="2017-09-04T17:23:00Z">
        <w:r w:rsidR="00DE6F82" w:rsidDel="00AF5602">
          <w:delText xml:space="preserve">will be </w:delText>
        </w:r>
      </w:del>
      <w:ins w:id="15" w:author="Yuri Mejia Miranda" w:date="2017-09-04T17:23:00Z">
        <w:r w:rsidR="00AF5602">
          <w:t xml:space="preserve"> is </w:t>
        </w:r>
      </w:ins>
      <w:r w:rsidR="00DE6F82">
        <w:t xml:space="preserve">contaminated by </w:t>
      </w:r>
      <w:del w:id="16" w:author="Yuri Mejia Miranda" w:date="2017-09-04T17:02:00Z">
        <w:r w:rsidR="00DE6F82" w:rsidDel="00FD61C9">
          <w:delText>these artefacts</w:delText>
        </w:r>
      </w:del>
      <w:ins w:id="17" w:author="Yuri Mejia Miranda" w:date="2017-09-04T17:02:00Z">
        <w:r w:rsidR="00FD61C9">
          <w:t xml:space="preserve"> them</w:t>
        </w:r>
      </w:ins>
      <w:r w:rsidR="00DE6F82">
        <w:t>.</w:t>
      </w:r>
      <w:ins w:id="18" w:author="Yuri Mejia Miranda" w:date="2017-09-04T17:02:00Z">
        <w:r w:rsidR="00FD61C9">
          <w:t xml:space="preserve"> For example,</w:t>
        </w:r>
      </w:ins>
      <w:r w:rsidR="00DE6F82">
        <w:t xml:space="preserve"> </w:t>
      </w:r>
      <w:del w:id="19" w:author="Yuri Mejia Miranda" w:date="2017-09-04T17:02:00Z">
        <w:r w:rsidR="00DE6F82" w:rsidDel="00FD61C9">
          <w:delText>O</w:delText>
        </w:r>
      </w:del>
      <w:ins w:id="20" w:author="Yuri Mejia Miranda" w:date="2017-09-04T17:02:00Z">
        <w:r w:rsidR="00FD61C9">
          <w:t>o</w:t>
        </w:r>
      </w:ins>
      <w:r w:rsidR="00DE6F82">
        <w:t xml:space="preserve">cular activity in EEG recordings generally results in an overestimation of the low-frequency components, while </w:t>
      </w:r>
      <w:r w:rsidR="00930D7E">
        <w:t>muscular</w:t>
      </w:r>
      <w:r w:rsidR="00DE6F82">
        <w:t xml:space="preserve"> activity is generally found in the high-frequency components.</w:t>
      </w:r>
    </w:p>
    <w:p w14:paraId="53210A7F" w14:textId="30B6B75C" w:rsidR="0094073C" w:rsidRDefault="00E54876" w:rsidP="00867633">
      <w:pPr>
        <w:pStyle w:val="TextTi11"/>
      </w:pPr>
      <w:del w:id="21" w:author="Yuri Mejia Miranda" w:date="2017-09-04T17:26:00Z">
        <w:r w:rsidDel="00AF5602">
          <w:delText xml:space="preserve">The current situation at CHDR is to </w:delText>
        </w:r>
      </w:del>
      <w:del w:id="22" w:author="Yuri Mejia Miranda" w:date="2017-09-04T17:04:00Z">
        <w:r w:rsidDel="00FD61C9">
          <w:delText>try and</w:delText>
        </w:r>
      </w:del>
      <w:del w:id="23" w:author="Yuri Mejia Miranda" w:date="2017-09-04T17:26:00Z">
        <w:r w:rsidDel="00AF5602">
          <w:delText xml:space="preserve"> detect parts of EEG which are likely contaminated by an artefact by applying Grubbs</w:delText>
        </w:r>
        <w:r w:rsidR="00A97D59" w:rsidDel="00AF5602">
          <w:delText xml:space="preserve">’ test for outliers. </w:delText>
        </w:r>
      </w:del>
      <w:ins w:id="24" w:author="Yuri Mejia Miranda" w:date="2017-09-04T17:08:00Z">
        <w:r w:rsidR="00FD61C9">
          <w:t xml:space="preserve">Currently at CHDR, </w:t>
        </w:r>
      </w:ins>
      <w:ins w:id="25" w:author="Yuri Mejia Miranda" w:date="2017-09-04T17:14:00Z">
        <w:r w:rsidR="00D56D3C">
          <w:t xml:space="preserve">the Grubbs’ test for outliers is used to detect </w:t>
        </w:r>
      </w:ins>
      <w:ins w:id="26" w:author="Yuri Mejia Miranda" w:date="2017-09-04T17:16:00Z">
        <w:r w:rsidR="00D56D3C">
          <w:t>artefacts in</w:t>
        </w:r>
      </w:ins>
      <w:ins w:id="27" w:author="Yuri Mejia Miranda" w:date="2017-09-04T17:15:00Z">
        <w:r w:rsidR="00D56D3C">
          <w:t xml:space="preserve"> EEG </w:t>
        </w:r>
      </w:ins>
      <w:ins w:id="28" w:author="Yuri Mejia Miranda" w:date="2017-09-04T17:16:00Z">
        <w:r w:rsidR="00AF5602">
          <w:t>recordings</w:t>
        </w:r>
      </w:ins>
      <w:ins w:id="29" w:author="Yuri Mejia Miranda" w:date="2017-09-04T17:26:00Z">
        <w:r w:rsidR="0009789F">
          <w:t>,</w:t>
        </w:r>
      </w:ins>
      <w:ins w:id="30" w:author="Yuri Mejia Miranda" w:date="2017-09-04T17:25:00Z">
        <w:r w:rsidR="00AF5602">
          <w:t xml:space="preserve"> and the</w:t>
        </w:r>
      </w:ins>
      <w:ins w:id="31" w:author="Yuri Mejia Miranda" w:date="2017-09-04T17:14:00Z">
        <w:r w:rsidR="00D56D3C">
          <w:t xml:space="preserve"> </w:t>
        </w:r>
      </w:ins>
      <w:del w:id="32" w:author="Yuri Mejia Miranda" w:date="2017-09-04T17:25:00Z">
        <w:r w:rsidR="00A97D59" w:rsidDel="00AF5602">
          <w:delText>C</w:delText>
        </w:r>
      </w:del>
      <w:ins w:id="33" w:author="Yuri Mejia Miranda" w:date="2017-09-04T17:25:00Z">
        <w:r w:rsidR="00AF5602">
          <w:t>c</w:t>
        </w:r>
      </w:ins>
      <w:r w:rsidR="00A97D59">
        <w:t xml:space="preserve">ontaminated parts are </w:t>
      </w:r>
      <w:del w:id="34" w:author="Yuri Mejia Miranda" w:date="2017-09-04T17:25:00Z">
        <w:r w:rsidR="00A97D59" w:rsidDel="00AF5602">
          <w:delText xml:space="preserve">then </w:delText>
        </w:r>
      </w:del>
      <w:r w:rsidR="00A97D59">
        <w:t>rejected for further analy</w:t>
      </w:r>
      <w:ins w:id="35" w:author="Yuri Mejia Miranda" w:date="2017-09-04T17:24:00Z">
        <w:r w:rsidR="00AF5602">
          <w:t>s</w:t>
        </w:r>
      </w:ins>
      <w:del w:id="36" w:author="Yuri Mejia Miranda" w:date="2017-09-04T17:24:00Z">
        <w:r w:rsidR="00A97D59" w:rsidDel="00AF5602">
          <w:delText>z</w:delText>
        </w:r>
      </w:del>
      <w:r w:rsidR="00A97D59">
        <w:t>es. As a result,</w:t>
      </w:r>
      <w:ins w:id="37" w:author="Yuri Mejia Miranda" w:date="2017-09-04T17:27:00Z">
        <w:r w:rsidR="0009789F">
          <w:t xml:space="preserve"> there may be a loss of relevant information</w:t>
        </w:r>
      </w:ins>
      <w:ins w:id="38" w:author="Yuri Mejia Miranda" w:date="2017-09-04T17:32:00Z">
        <w:r w:rsidR="00E16268">
          <w:t xml:space="preserve"> </w:t>
        </w:r>
        <w:del w:id="39" w:author="Robert-Jan Doll" w:date="2017-09-07T14:34:00Z">
          <w:r w:rsidR="00E16268" w:rsidDel="00441C79">
            <w:delText xml:space="preserve">since </w:delText>
          </w:r>
        </w:del>
      </w:ins>
      <w:del w:id="40" w:author="Robert-Jan Doll" w:date="2017-09-07T14:34:00Z">
        <w:r w:rsidR="00A97D59" w:rsidDel="00441C79">
          <w:delText xml:space="preserve"> the</w:delText>
        </w:r>
      </w:del>
      <w:ins w:id="41" w:author="Robert-Jan Doll" w:date="2017-09-07T14:34:00Z">
        <w:r w:rsidR="00441C79">
          <w:t>since the</w:t>
        </w:r>
      </w:ins>
      <w:r w:rsidR="00A97D59">
        <w:t xml:space="preserve"> final endpoints are then based on fewer data-samples. </w:t>
      </w:r>
      <w:del w:id="42" w:author="Yuri Mejia Miranda" w:date="2017-09-04T17:32:00Z">
        <w:r w:rsidR="006C01CE" w:rsidDel="00E16268">
          <w:delText xml:space="preserve">Another </w:delText>
        </w:r>
      </w:del>
      <w:ins w:id="43" w:author="Yuri Mejia Miranda" w:date="2017-09-04T17:32:00Z">
        <w:r w:rsidR="00E16268">
          <w:t xml:space="preserve">An alternative </w:t>
        </w:r>
      </w:ins>
      <w:r w:rsidR="006C01CE">
        <w:t xml:space="preserve">strategy </w:t>
      </w:r>
      <w:commentRangeStart w:id="44"/>
      <w:r w:rsidR="006C01CE">
        <w:t>could be not removing the contaminated recording, but</w:t>
      </w:r>
      <w:ins w:id="45" w:author="Yuri Mejia Miranda" w:date="2017-09-04T17:41:00Z">
        <w:r w:rsidR="00CF4043">
          <w:t xml:space="preserve"> use Machine Learning (ML) techniques for </w:t>
        </w:r>
      </w:ins>
      <w:del w:id="46" w:author="Yuri Mejia Miranda" w:date="2017-09-04T17:41:00Z">
        <w:r w:rsidR="006C01CE" w:rsidDel="00CF4043">
          <w:delText xml:space="preserve"> </w:delText>
        </w:r>
      </w:del>
      <w:r w:rsidR="006C01CE">
        <w:t xml:space="preserve">correcting it such that </w:t>
      </w:r>
      <w:r w:rsidR="006C01CE" w:rsidRPr="006C01CE">
        <w:rPr>
          <w:u w:val="single"/>
        </w:rPr>
        <w:t>only</w:t>
      </w:r>
      <w:r w:rsidR="006C01CE">
        <w:t xml:space="preserve"> the artefact is removed. </w:t>
      </w:r>
      <w:r w:rsidR="0094073C">
        <w:t>Here, we propose a project in which an EEG cleaning technique</w:t>
      </w:r>
      <w:r w:rsidR="001C18F7">
        <w:t>s</w:t>
      </w:r>
      <w:r w:rsidR="0094073C">
        <w:t xml:space="preserve"> </w:t>
      </w:r>
      <w:r w:rsidR="001C18F7">
        <w:t>are</w:t>
      </w:r>
      <w:r w:rsidR="0094073C">
        <w:t xml:space="preserve"> </w:t>
      </w:r>
      <w:r w:rsidR="001C18F7">
        <w:t xml:space="preserve">studied. At the end of the project, one technique is implemented, validated, </w:t>
      </w:r>
      <w:r w:rsidR="0094073C">
        <w:t xml:space="preserve">and operationalized within CHDR. </w:t>
      </w:r>
      <w:commentRangeEnd w:id="44"/>
      <w:r w:rsidR="00E16268">
        <w:rPr>
          <w:rStyle w:val="CommentReference"/>
          <w:rFonts w:asciiTheme="minorHAnsi" w:eastAsiaTheme="minorHAnsi" w:hAnsiTheme="minorHAnsi" w:cstheme="minorBidi"/>
          <w:lang w:val="nl-NL"/>
        </w:rPr>
        <w:commentReference w:id="44"/>
      </w:r>
    </w:p>
    <w:p w14:paraId="359C9642" w14:textId="77777777" w:rsidR="0051436F" w:rsidRDefault="0051436F" w:rsidP="0051436F">
      <w:pPr>
        <w:pStyle w:val="Heading2"/>
      </w:pPr>
      <w:r>
        <w:t>Project goal</w:t>
      </w:r>
    </w:p>
    <w:p w14:paraId="533D3FF0" w14:textId="77777777" w:rsidR="00953262" w:rsidRDefault="00953262" w:rsidP="00953262">
      <w:pPr>
        <w:pStyle w:val="Heading3"/>
      </w:pPr>
      <w:r>
        <w:t>Primary goals</w:t>
      </w:r>
    </w:p>
    <w:p w14:paraId="6FCAAB7B" w14:textId="77777777" w:rsidR="003D3717" w:rsidRDefault="003D3717" w:rsidP="0051436F">
      <w:pPr>
        <w:pStyle w:val="TextTi11"/>
      </w:pPr>
      <w:r>
        <w:t>The primary goals of this project are:</w:t>
      </w:r>
    </w:p>
    <w:p w14:paraId="4D2190F5" w14:textId="77777777" w:rsidR="003D3717" w:rsidRDefault="003D3717" w:rsidP="003D3717">
      <w:pPr>
        <w:pStyle w:val="TextTi11"/>
        <w:numPr>
          <w:ilvl w:val="0"/>
          <w:numId w:val="3"/>
        </w:numPr>
      </w:pPr>
      <w:r>
        <w:t>Obtain</w:t>
      </w:r>
      <w:del w:id="47" w:author="Yuri Mejia Miranda" w:date="2017-09-04T17:35:00Z">
        <w:r w:rsidDel="00E16268">
          <w:delText>ing</w:delText>
        </w:r>
      </w:del>
      <w:r>
        <w:t xml:space="preserve"> a good understanding of existing methodology to </w:t>
      </w:r>
      <w:r w:rsidRPr="00D65E6C">
        <w:t>automatically</w:t>
      </w:r>
      <w:r>
        <w:t xml:space="preserve"> detect and correct non-cortical activity in EEG recordings. </w:t>
      </w:r>
    </w:p>
    <w:p w14:paraId="1BC2E9D6" w14:textId="713739B6" w:rsidR="003D3717" w:rsidRDefault="008E7537" w:rsidP="003D3717">
      <w:pPr>
        <w:pStyle w:val="TextTi11"/>
        <w:numPr>
          <w:ilvl w:val="0"/>
          <w:numId w:val="3"/>
        </w:numPr>
      </w:pPr>
      <w:del w:id="48" w:author="Yuri Mejia Miranda" w:date="2017-09-04T17:35:00Z">
        <w:r w:rsidDel="00E16268">
          <w:delText>To i</w:delText>
        </w:r>
      </w:del>
      <w:ins w:id="49" w:author="Yuri Mejia Miranda" w:date="2017-09-04T17:35:00Z">
        <w:r w:rsidR="00E16268">
          <w:t>I</w:t>
        </w:r>
      </w:ins>
      <w:r>
        <w:t>mplement, validate, and operationalize</w:t>
      </w:r>
      <w:r w:rsidR="003D3717">
        <w:t xml:space="preserve"> </w:t>
      </w:r>
      <w:r>
        <w:t>an automated artefact correction method</w:t>
      </w:r>
    </w:p>
    <w:p w14:paraId="1F9180A0" w14:textId="77777777" w:rsidR="00836902" w:rsidRDefault="00953262" w:rsidP="00836902">
      <w:pPr>
        <w:pStyle w:val="Heading3"/>
      </w:pPr>
      <w:r>
        <w:t>Secondary goals</w:t>
      </w:r>
    </w:p>
    <w:p w14:paraId="2C003159" w14:textId="77777777" w:rsidR="00E50EB2" w:rsidRPr="00836902" w:rsidRDefault="00E50EB2" w:rsidP="00836902">
      <w:pPr>
        <w:pStyle w:val="TextTi11"/>
      </w:pPr>
      <w:r w:rsidRPr="00836902">
        <w:t>The secondary goals of this project are:</w:t>
      </w:r>
    </w:p>
    <w:p w14:paraId="1E71F827" w14:textId="6EADF014" w:rsidR="00E50EB2" w:rsidRDefault="009847BA" w:rsidP="00E50EB2">
      <w:pPr>
        <w:pStyle w:val="TextTi11"/>
        <w:numPr>
          <w:ilvl w:val="0"/>
          <w:numId w:val="4"/>
        </w:numPr>
      </w:pPr>
      <w:r>
        <w:t>Obtain</w:t>
      </w:r>
      <w:del w:id="50" w:author="Yuri Mejia Miranda" w:date="2017-09-04T17:35:00Z">
        <w:r w:rsidDel="00E16268">
          <w:delText>ing</w:delText>
        </w:r>
      </w:del>
      <w:r>
        <w:t xml:space="preserve"> theoretical and practical knowledge on Machine Learning techniques</w:t>
      </w:r>
      <w:ins w:id="51" w:author="Yuri Mejia Miranda" w:date="2017-09-04T17:35:00Z">
        <w:r w:rsidR="00E16268">
          <w:t>.</w:t>
        </w:r>
      </w:ins>
    </w:p>
    <w:p w14:paraId="1549BB53" w14:textId="77777777" w:rsidR="009847BA" w:rsidRDefault="000F183C" w:rsidP="00E50EB2">
      <w:pPr>
        <w:pStyle w:val="TextTi11"/>
        <w:numPr>
          <w:ilvl w:val="0"/>
          <w:numId w:val="4"/>
        </w:numPr>
      </w:pPr>
      <w:r>
        <w:t>?</w:t>
      </w:r>
    </w:p>
    <w:p w14:paraId="48A419BF" w14:textId="77777777" w:rsidR="007114E3" w:rsidRDefault="007114E3" w:rsidP="007114E3">
      <w:pPr>
        <w:pStyle w:val="Heading3"/>
      </w:pPr>
      <w:r>
        <w:t>Boundary conditions</w:t>
      </w:r>
    </w:p>
    <w:p w14:paraId="5A7C8FDF" w14:textId="74E927A4" w:rsidR="007114E3" w:rsidRPr="007114E3" w:rsidRDefault="007114E3" w:rsidP="007114E3">
      <w:pPr>
        <w:pStyle w:val="TextTi11"/>
        <w:rPr>
          <w:lang w:val="en-GB"/>
        </w:rPr>
      </w:pPr>
      <w:r>
        <w:rPr>
          <w:lang w:val="en-GB"/>
        </w:rPr>
        <w:t xml:space="preserve">The focus of this project will be mainly on, but not limited to, the detection and correction of ocular artefacts. </w:t>
      </w:r>
      <w:r w:rsidR="00C46C79">
        <w:rPr>
          <w:lang w:val="en-GB"/>
        </w:rPr>
        <w:t>Furthermore, the test-case scenarios will be based on resting-state EEG recordings, with both eyes closed and eyes opened conditions.</w:t>
      </w:r>
      <w:r w:rsidR="00D72042">
        <w:rPr>
          <w:lang w:val="en-GB"/>
        </w:rPr>
        <w:t xml:space="preserve"> </w:t>
      </w:r>
      <w:r w:rsidR="0098677D">
        <w:rPr>
          <w:lang w:val="en-GB"/>
        </w:rPr>
        <w:t xml:space="preserve">A challenge for determining the efficiency and performance of artefact correction techniques is that in ‘real’ acquired data, the uncorrupted desired signal is unknown. Therefore, we propose to start with a simulated dataset </w:t>
      </w:r>
      <w:ins w:id="52" w:author="Yuri Mejia Miranda" w:date="2017-09-07T09:41:00Z">
        <w:r w:rsidR="00FB0E08">
          <w:rPr>
            <w:lang w:val="en-GB"/>
          </w:rPr>
          <w:t xml:space="preserve">and then continue </w:t>
        </w:r>
      </w:ins>
      <w:del w:id="53" w:author="Yuri Mejia Miranda" w:date="2017-09-07T09:41:00Z">
        <w:r w:rsidR="0098677D" w:rsidDel="00FB0E08">
          <w:rPr>
            <w:lang w:val="en-GB"/>
          </w:rPr>
          <w:delText xml:space="preserve">before continuing </w:delText>
        </w:r>
      </w:del>
      <w:r w:rsidR="0098677D">
        <w:rPr>
          <w:lang w:val="en-GB"/>
        </w:rPr>
        <w:t>to ‘real’ datasets</w:t>
      </w:r>
      <w:ins w:id="54" w:author="Yuri Mejia Miranda" w:date="2017-09-07T09:48:00Z">
        <w:r w:rsidR="00FB0E08">
          <w:rPr>
            <w:lang w:val="en-GB"/>
          </w:rPr>
          <w:t xml:space="preserve"> as </w:t>
        </w:r>
        <w:del w:id="55" w:author="Robert-Jan Doll" w:date="2017-09-07T14:35:00Z">
          <w:r w:rsidR="00FB0E08" w:rsidDel="00441C79">
            <w:rPr>
              <w:lang w:val="en-GB"/>
            </w:rPr>
            <w:delText>follows:</w:delText>
          </w:r>
        </w:del>
      </w:ins>
      <w:del w:id="56" w:author="Robert-Jan Doll" w:date="2017-09-07T14:35:00Z">
        <w:r w:rsidR="0098677D" w:rsidDel="00441C79">
          <w:rPr>
            <w:lang w:val="en-GB"/>
          </w:rPr>
          <w:delText xml:space="preserve">. </w:delText>
        </w:r>
      </w:del>
      <w:ins w:id="57" w:author="Yuri Mejia Miranda" w:date="2017-09-07T09:47:00Z">
        <w:del w:id="58" w:author="Robert-Jan Doll" w:date="2017-09-07T14:35:00Z">
          <w:r w:rsidR="00FB0E08" w:rsidDel="00441C79">
            <w:rPr>
              <w:lang w:val="en-GB"/>
            </w:rPr>
            <w:delText>T</w:delText>
          </w:r>
        </w:del>
      </w:ins>
      <w:ins w:id="59" w:author="Yuri Mejia Miranda" w:date="2017-09-07T09:42:00Z">
        <w:del w:id="60" w:author="Robert-Jan Doll" w:date="2017-09-07T14:35:00Z">
          <w:r w:rsidR="00FB0E08" w:rsidDel="00441C79">
            <w:rPr>
              <w:lang w:val="en-GB"/>
            </w:rPr>
            <w:delText>he</w:delText>
          </w:r>
        </w:del>
      </w:ins>
      <w:ins w:id="61" w:author="Robert-Jan Doll" w:date="2017-09-07T14:35:00Z">
        <w:r w:rsidR="00441C79">
          <w:rPr>
            <w:lang w:val="en-GB"/>
          </w:rPr>
          <w:t>follows: the</w:t>
        </w:r>
      </w:ins>
      <w:ins w:id="62" w:author="Yuri Mejia Miranda" w:date="2017-09-07T09:42:00Z">
        <w:r w:rsidR="00FB0E08">
          <w:rPr>
            <w:lang w:val="en-GB"/>
          </w:rPr>
          <w:t xml:space="preserve"> </w:t>
        </w:r>
      </w:ins>
      <w:ins w:id="63" w:author="Yuri Mejia Miranda" w:date="2017-09-07T09:39:00Z">
        <w:r w:rsidR="00097059">
          <w:rPr>
            <w:lang w:val="en-GB"/>
          </w:rPr>
          <w:t xml:space="preserve">simulated dataset </w:t>
        </w:r>
      </w:ins>
      <w:ins w:id="64" w:author="Yuri Mejia Miranda" w:date="2017-09-07T09:47:00Z">
        <w:r w:rsidR="00FB0E08">
          <w:rPr>
            <w:lang w:val="en-GB"/>
          </w:rPr>
          <w:t xml:space="preserve">will be divided </w:t>
        </w:r>
      </w:ins>
      <w:ins w:id="65" w:author="Yuri Mejia Miranda" w:date="2017-09-07T09:42:00Z">
        <w:r w:rsidR="00FB0E08">
          <w:rPr>
            <w:lang w:val="en-GB"/>
          </w:rPr>
          <w:t xml:space="preserve">into 70% for </w:t>
        </w:r>
      </w:ins>
      <w:ins w:id="66" w:author="Yuri Mejia Miranda" w:date="2017-09-07T09:40:00Z">
        <w:r w:rsidR="00097059">
          <w:rPr>
            <w:lang w:val="en-GB"/>
          </w:rPr>
          <w:t xml:space="preserve">training and </w:t>
        </w:r>
      </w:ins>
      <w:ins w:id="67" w:author="Yuri Mejia Miranda" w:date="2017-09-07T09:42:00Z">
        <w:r w:rsidR="00FB0E08">
          <w:rPr>
            <w:lang w:val="en-GB"/>
          </w:rPr>
          <w:t xml:space="preserve">30 % for </w:t>
        </w:r>
      </w:ins>
      <w:ins w:id="68" w:author="Yuri Mejia Miranda" w:date="2017-09-07T09:40:00Z">
        <w:r w:rsidR="00097059">
          <w:rPr>
            <w:lang w:val="en-GB"/>
          </w:rPr>
          <w:t>validation</w:t>
        </w:r>
      </w:ins>
      <w:ins w:id="69" w:author="Yuri Mejia Miranda" w:date="2017-09-07T09:42:00Z">
        <w:r w:rsidR="00FB0E08">
          <w:rPr>
            <w:lang w:val="en-GB"/>
          </w:rPr>
          <w:t xml:space="preserve">. </w:t>
        </w:r>
      </w:ins>
      <w:ins w:id="70" w:author="Yuri Mejia Miranda" w:date="2017-09-07T09:44:00Z">
        <w:r w:rsidR="00FB0E08">
          <w:rPr>
            <w:lang w:val="en-GB"/>
          </w:rPr>
          <w:t>The training dataset will be used to train and optimize the model</w:t>
        </w:r>
      </w:ins>
      <w:ins w:id="71" w:author="Yuri Mejia Miranda" w:date="2017-09-07T09:45:00Z">
        <w:r w:rsidR="00FB0E08">
          <w:rPr>
            <w:lang w:val="en-GB"/>
          </w:rPr>
          <w:t>, while the</w:t>
        </w:r>
      </w:ins>
      <w:ins w:id="72" w:author="Yuri Mejia Miranda" w:date="2017-09-07T09:44:00Z">
        <w:r w:rsidR="00FB0E08">
          <w:rPr>
            <w:lang w:val="en-GB"/>
          </w:rPr>
          <w:t xml:space="preserve"> validation </w:t>
        </w:r>
      </w:ins>
      <w:ins w:id="73" w:author="Yuri Mejia Miranda" w:date="2017-09-07T09:45:00Z">
        <w:r w:rsidR="00FB0E08">
          <w:rPr>
            <w:lang w:val="en-GB"/>
          </w:rPr>
          <w:t>data</w:t>
        </w:r>
      </w:ins>
      <w:ins w:id="74" w:author="Yuri Mejia Miranda" w:date="2017-09-07T09:44:00Z">
        <w:r w:rsidR="00FB0E08">
          <w:rPr>
            <w:lang w:val="en-GB"/>
          </w:rPr>
          <w:t xml:space="preserve">set </w:t>
        </w:r>
      </w:ins>
      <w:ins w:id="75" w:author="Yuri Mejia Miranda" w:date="2017-09-07T09:45:00Z">
        <w:r w:rsidR="00FB0E08">
          <w:rPr>
            <w:lang w:val="en-GB"/>
          </w:rPr>
          <w:t>will be used to evaluate it.</w:t>
        </w:r>
      </w:ins>
      <w:ins w:id="76" w:author="Yuri Mejia Miranda" w:date="2017-09-07T09:48:00Z">
        <w:r w:rsidR="00FB0E08">
          <w:rPr>
            <w:lang w:val="en-GB"/>
          </w:rPr>
          <w:t xml:space="preserve"> </w:t>
        </w:r>
      </w:ins>
      <w:ins w:id="77" w:author="Yuri Mejia Miranda" w:date="2017-09-07T09:45:00Z">
        <w:r w:rsidR="00FB0E08">
          <w:rPr>
            <w:lang w:val="en-GB"/>
          </w:rPr>
          <w:t>Finally</w:t>
        </w:r>
      </w:ins>
      <w:ins w:id="78" w:author="Yuri Mejia Miranda" w:date="2017-09-07T09:48:00Z">
        <w:r w:rsidR="00FB0E08">
          <w:rPr>
            <w:lang w:val="en-GB"/>
          </w:rPr>
          <w:t>,</w:t>
        </w:r>
      </w:ins>
      <w:ins w:id="79" w:author="Yuri Mejia Miranda" w:date="2017-09-07T09:45:00Z">
        <w:r w:rsidR="00FB0E08">
          <w:rPr>
            <w:lang w:val="en-GB"/>
          </w:rPr>
          <w:t xml:space="preserve"> the</w:t>
        </w:r>
      </w:ins>
      <w:ins w:id="80" w:author="Yuri Mejia Miranda" w:date="2017-09-07T09:47:00Z">
        <w:r w:rsidR="00FB0E08">
          <w:rPr>
            <w:lang w:val="en-GB"/>
          </w:rPr>
          <w:t xml:space="preserve"> </w:t>
        </w:r>
      </w:ins>
      <w:ins w:id="81" w:author="Yuri Mejia Miranda" w:date="2017-09-07T09:48:00Z">
        <w:r w:rsidR="00FB0E08">
          <w:rPr>
            <w:lang w:val="en-GB"/>
          </w:rPr>
          <w:t xml:space="preserve">optimal </w:t>
        </w:r>
      </w:ins>
      <w:ins w:id="82" w:author="Yuri Mejia Miranda" w:date="2017-09-07T09:47:00Z">
        <w:r w:rsidR="00FB0E08">
          <w:rPr>
            <w:lang w:val="en-GB"/>
          </w:rPr>
          <w:t>model will</w:t>
        </w:r>
      </w:ins>
      <w:ins w:id="83" w:author="Yuri Mejia Miranda" w:date="2017-09-07T10:58:00Z">
        <w:r w:rsidR="009C2037">
          <w:rPr>
            <w:lang w:val="en-GB"/>
          </w:rPr>
          <w:t xml:space="preserve"> also</w:t>
        </w:r>
      </w:ins>
      <w:ins w:id="84" w:author="Yuri Mejia Miranda" w:date="2017-09-07T09:47:00Z">
        <w:r w:rsidR="00FB0E08">
          <w:rPr>
            <w:lang w:val="en-GB"/>
          </w:rPr>
          <w:t xml:space="preserve"> be evaluated on a </w:t>
        </w:r>
      </w:ins>
      <w:ins w:id="85" w:author="Yuri Mejia Miranda" w:date="2017-09-07T09:50:00Z">
        <w:r w:rsidR="00C55FAB">
          <w:rPr>
            <w:lang w:val="en-GB"/>
          </w:rPr>
          <w:t>‘</w:t>
        </w:r>
      </w:ins>
      <w:ins w:id="86" w:author="Yuri Mejia Miranda" w:date="2017-09-07T09:47:00Z">
        <w:r w:rsidR="00FB0E08">
          <w:rPr>
            <w:lang w:val="en-GB"/>
          </w:rPr>
          <w:t>real</w:t>
        </w:r>
      </w:ins>
      <w:ins w:id="87" w:author="Yuri Mejia Miranda" w:date="2017-09-07T09:50:00Z">
        <w:r w:rsidR="00C55FAB">
          <w:rPr>
            <w:lang w:val="en-GB"/>
          </w:rPr>
          <w:t>’</w:t>
        </w:r>
      </w:ins>
      <w:ins w:id="88" w:author="Yuri Mejia Miranda" w:date="2017-09-07T09:47:00Z">
        <w:r w:rsidR="00FB0E08">
          <w:rPr>
            <w:lang w:val="en-GB"/>
          </w:rPr>
          <w:t xml:space="preserve"> acquired dataset.</w:t>
        </w:r>
      </w:ins>
    </w:p>
    <w:p w14:paraId="77A855E5" w14:textId="666D9738" w:rsidR="00332920" w:rsidRDefault="00332920">
      <w:pPr>
        <w:rPr>
          <w:rFonts w:ascii="Arial" w:eastAsia="Times New Roman" w:hAnsi="Arial" w:cs="Times New Roman"/>
          <w:szCs w:val="20"/>
          <w:lang w:val="en-US"/>
        </w:rPr>
      </w:pPr>
      <w:r w:rsidRPr="00930D7E">
        <w:rPr>
          <w:lang w:val="en-US"/>
        </w:rPr>
        <w:br w:type="page"/>
      </w:r>
    </w:p>
    <w:p w14:paraId="0FF42403" w14:textId="77777777" w:rsidR="00801C0C" w:rsidRDefault="00332920" w:rsidP="00332920">
      <w:pPr>
        <w:pStyle w:val="Heading1"/>
      </w:pPr>
      <w:r>
        <w:lastRenderedPageBreak/>
        <w:t>Work packages</w:t>
      </w:r>
    </w:p>
    <w:p w14:paraId="24163745" w14:textId="77777777" w:rsidR="00D72042" w:rsidRDefault="00D72042" w:rsidP="00D72042">
      <w:pPr>
        <w:pStyle w:val="Heading2"/>
      </w:pPr>
      <w:r>
        <w:t xml:space="preserve">WP1: </w:t>
      </w:r>
      <w:r w:rsidR="00110647">
        <w:t>Literature research</w:t>
      </w:r>
    </w:p>
    <w:p w14:paraId="0353240B" w14:textId="77777777" w:rsidR="0055757F" w:rsidRDefault="00A814ED" w:rsidP="00BC1945">
      <w:pPr>
        <w:pStyle w:val="TextTi11"/>
      </w:pPr>
      <w:r>
        <w:t xml:space="preserve">CHDR is interested in applying Machine Learning techniques to automatically detect and correct artefacts in EEG recordings. First, an overview of existing methods to analyze data from EEG in the presence of (ocular) artifacts, using Machine Learning, filtering, and pattern recognition is required. </w:t>
      </w:r>
      <w:r w:rsidR="00AB21E4">
        <w:t xml:space="preserve">This overview provides methods to (1) detect, and (2) correct EEG data contaminated with ocular artefacts. </w:t>
      </w:r>
    </w:p>
    <w:p w14:paraId="279A6289" w14:textId="77777777" w:rsidR="00BC1945" w:rsidRPr="0055757F" w:rsidRDefault="00BC1945" w:rsidP="00BC1945">
      <w:pPr>
        <w:pStyle w:val="TextTi11"/>
      </w:pPr>
      <w:r>
        <w:t>The literature research will provide recommendations on the performance evaluation of considered techniques.</w:t>
      </w:r>
      <w:r w:rsidR="00BB3D90">
        <w:t xml:space="preserve"> </w:t>
      </w:r>
      <w:r w:rsidR="00BB3D90">
        <w:rPr>
          <w:lang w:val="en-GB"/>
        </w:rPr>
        <w:t>Also, based on the report, a decision will be made on what technique to continue working on.</w:t>
      </w:r>
    </w:p>
    <w:p w14:paraId="68C2DF83" w14:textId="77777777" w:rsidR="00110647" w:rsidRDefault="00110647" w:rsidP="00110647">
      <w:pPr>
        <w:pStyle w:val="Heading2"/>
      </w:pPr>
      <w:r>
        <w:t>WP2: Implementation and optimization of an algorithm</w:t>
      </w:r>
    </w:p>
    <w:p w14:paraId="170588D9" w14:textId="77777777" w:rsidR="00FA1D5C" w:rsidRDefault="00B24E2D" w:rsidP="00B24E2D">
      <w:pPr>
        <w:pStyle w:val="Heading3"/>
      </w:pPr>
      <w:r>
        <w:t xml:space="preserve">Task 2.1: Develop and test preliminary </w:t>
      </w:r>
      <w:r w:rsidR="000D3354">
        <w:t>scripts</w:t>
      </w:r>
    </w:p>
    <w:p w14:paraId="4A5FA1A8" w14:textId="77777777" w:rsidR="006B1881" w:rsidRDefault="006B1881" w:rsidP="006B1881">
      <w:pPr>
        <w:pStyle w:val="Heading3"/>
      </w:pPr>
      <w:r>
        <w:t xml:space="preserve">Task 2.2: </w:t>
      </w:r>
      <w:r w:rsidR="00A266EB">
        <w:t>Optimize scripts</w:t>
      </w:r>
    </w:p>
    <w:p w14:paraId="51C9860B" w14:textId="3441CC76" w:rsidR="00A266EB" w:rsidRDefault="00A266EB" w:rsidP="00A266EB">
      <w:pPr>
        <w:pStyle w:val="TextTi11"/>
        <w:rPr>
          <w:lang w:val="en-GB"/>
        </w:rPr>
      </w:pPr>
      <w:del w:id="89" w:author="Yuri Mejia Miranda" w:date="2017-09-07T09:52:00Z">
        <w:r w:rsidDel="00240363">
          <w:rPr>
            <w:lang w:val="en-GB"/>
          </w:rPr>
          <w:delText>This task requires optimizing calculations required for the algorithm</w:delText>
        </w:r>
      </w:del>
      <w:del w:id="90" w:author="Robert-Jan Doll" w:date="2017-09-07T14:30:00Z">
        <w:r w:rsidDel="00441C79">
          <w:rPr>
            <w:lang w:val="en-GB"/>
          </w:rPr>
          <w:delText xml:space="preserve">. </w:delText>
        </w:r>
      </w:del>
      <w:r w:rsidR="00211F05">
        <w:rPr>
          <w:lang w:val="en-GB"/>
        </w:rPr>
        <w:t>The goal is to have an implementation</w:t>
      </w:r>
      <w:ins w:id="91" w:author="Yuri Mejia Miranda" w:date="2017-09-07T09:56:00Z">
        <w:r w:rsidR="00240363">
          <w:rPr>
            <w:lang w:val="en-GB"/>
          </w:rPr>
          <w:t xml:space="preserve"> of the model</w:t>
        </w:r>
      </w:ins>
      <w:r w:rsidR="00211F05">
        <w:rPr>
          <w:lang w:val="en-GB"/>
        </w:rPr>
        <w:t xml:space="preserve"> </w:t>
      </w:r>
      <w:ins w:id="92" w:author="Yuri Mejia Miranda" w:date="2017-09-04T17:46:00Z">
        <w:r w:rsidR="00CF4043">
          <w:rPr>
            <w:lang w:val="en-GB"/>
          </w:rPr>
          <w:t xml:space="preserve">that </w:t>
        </w:r>
      </w:ins>
      <w:r w:rsidR="00211F05">
        <w:rPr>
          <w:lang w:val="en-GB"/>
        </w:rPr>
        <w:t>requir</w:t>
      </w:r>
      <w:ins w:id="93" w:author="Yuri Mejia Miranda" w:date="2017-09-04T17:46:00Z">
        <w:r w:rsidR="00CF4043">
          <w:rPr>
            <w:lang w:val="en-GB"/>
          </w:rPr>
          <w:t>es</w:t>
        </w:r>
      </w:ins>
      <w:del w:id="94" w:author="Yuri Mejia Miranda" w:date="2017-09-04T17:46:00Z">
        <w:r w:rsidR="00211F05" w:rsidDel="00CF4043">
          <w:rPr>
            <w:lang w:val="en-GB"/>
          </w:rPr>
          <w:delText>ing</w:delText>
        </w:r>
      </w:del>
      <w:r w:rsidR="00211F05">
        <w:rPr>
          <w:lang w:val="en-GB"/>
        </w:rPr>
        <w:t xml:space="preserve"> </w:t>
      </w:r>
      <w:r w:rsidR="00CC30B4">
        <w:rPr>
          <w:lang w:val="en-GB"/>
        </w:rPr>
        <w:t xml:space="preserve">as </w:t>
      </w:r>
      <w:del w:id="95" w:author="Yuri Mejia Miranda" w:date="2017-09-04T17:45:00Z">
        <w:r w:rsidR="00CC30B4" w:rsidDel="00CF4043">
          <w:rPr>
            <w:lang w:val="en-GB"/>
          </w:rPr>
          <w:delText>less</w:delText>
        </w:r>
      </w:del>
      <w:ins w:id="96" w:author="Yuri Mejia Miranda" w:date="2017-09-04T17:45:00Z">
        <w:del w:id="97" w:author="Robert-Jan Doll" w:date="2017-09-07T14:42:00Z">
          <w:r w:rsidR="00CF4043" w:rsidDel="00103499">
            <w:rPr>
              <w:lang w:val="en-GB"/>
            </w:rPr>
            <w:delText xml:space="preserve"> </w:delText>
          </w:r>
        </w:del>
        <w:r w:rsidR="00CF4043">
          <w:rPr>
            <w:lang w:val="en-GB"/>
          </w:rPr>
          <w:t>few</w:t>
        </w:r>
      </w:ins>
      <w:r w:rsidR="00CC30B4">
        <w:rPr>
          <w:lang w:val="en-GB"/>
        </w:rPr>
        <w:t xml:space="preserve"> </w:t>
      </w:r>
      <w:r w:rsidR="00CF213D">
        <w:rPr>
          <w:lang w:val="en-GB"/>
        </w:rPr>
        <w:t xml:space="preserve">computational </w:t>
      </w:r>
      <w:r w:rsidR="00CC30B4">
        <w:rPr>
          <w:lang w:val="en-GB"/>
        </w:rPr>
        <w:t>resources as possible.</w:t>
      </w:r>
      <w:ins w:id="98" w:author="Yuri Mejia Miranda" w:date="2017-09-04T17:47:00Z">
        <w:r w:rsidR="00CF4043">
          <w:rPr>
            <w:lang w:val="en-GB"/>
          </w:rPr>
          <w:t xml:space="preserve"> </w:t>
        </w:r>
      </w:ins>
      <w:ins w:id="99" w:author="Yuri Mejia Miranda" w:date="2017-09-04T17:48:00Z">
        <w:r w:rsidR="00CF4043">
          <w:rPr>
            <w:lang w:val="en-GB"/>
          </w:rPr>
          <w:t>T</w:t>
        </w:r>
      </w:ins>
      <w:ins w:id="100" w:author="Yuri Mejia Miranda" w:date="2017-09-07T09:55:00Z">
        <w:r w:rsidR="00240363">
          <w:rPr>
            <w:lang w:val="en-GB"/>
          </w:rPr>
          <w:t>he</w:t>
        </w:r>
      </w:ins>
      <w:ins w:id="101" w:author="Yuri Mejia Miranda" w:date="2017-09-07T09:59:00Z">
        <w:r w:rsidR="00240363">
          <w:rPr>
            <w:lang w:val="en-GB"/>
          </w:rPr>
          <w:t>refore, fast algorithms to perform</w:t>
        </w:r>
      </w:ins>
      <w:ins w:id="102" w:author="Yuri Mejia Miranda" w:date="2017-09-07T09:54:00Z">
        <w:r w:rsidR="00240363">
          <w:rPr>
            <w:lang w:val="en-GB"/>
          </w:rPr>
          <w:t xml:space="preserve"> model</w:t>
        </w:r>
      </w:ins>
      <w:ins w:id="103" w:author="Yuri Mejia Miranda" w:date="2017-09-07T09:55:00Z">
        <w:r w:rsidR="00240363">
          <w:rPr>
            <w:lang w:val="en-GB"/>
          </w:rPr>
          <w:t xml:space="preserve">’s calculations </w:t>
        </w:r>
      </w:ins>
      <w:ins w:id="104" w:author="Yuri Mejia Miranda" w:date="2017-09-07T09:56:00Z">
        <w:r w:rsidR="00240363">
          <w:rPr>
            <w:lang w:val="en-GB"/>
          </w:rPr>
          <w:t>will</w:t>
        </w:r>
      </w:ins>
      <w:ins w:id="105" w:author="Yuri Mejia Miranda" w:date="2017-09-07T09:55:00Z">
        <w:r w:rsidR="00240363">
          <w:rPr>
            <w:lang w:val="en-GB"/>
          </w:rPr>
          <w:t xml:space="preserve"> be researched and implemented.</w:t>
        </w:r>
      </w:ins>
      <w:ins w:id="106" w:author="Yuri Mejia Miranda" w:date="2017-09-07T10:08:00Z">
        <w:r w:rsidR="002845EB">
          <w:rPr>
            <w:lang w:val="en-GB"/>
          </w:rPr>
          <w:t xml:space="preserve"> Benchmarks </w:t>
        </w:r>
      </w:ins>
      <w:ins w:id="107" w:author="Yuri Mejia Miranda" w:date="2017-09-07T10:10:00Z">
        <w:r w:rsidR="00121C42">
          <w:rPr>
            <w:lang w:val="en-GB"/>
          </w:rPr>
          <w:t xml:space="preserve">of the different </w:t>
        </w:r>
      </w:ins>
      <w:ins w:id="108" w:author="Yuri Mejia Miranda" w:date="2017-09-07T10:11:00Z">
        <w:r w:rsidR="00121C42">
          <w:rPr>
            <w:lang w:val="en-GB"/>
          </w:rPr>
          <w:t xml:space="preserve">model’s </w:t>
        </w:r>
      </w:ins>
      <w:ins w:id="109" w:author="Yuri Mejia Miranda" w:date="2017-09-07T10:10:00Z">
        <w:r w:rsidR="00121C42">
          <w:rPr>
            <w:lang w:val="en-GB"/>
          </w:rPr>
          <w:t>implementations</w:t>
        </w:r>
      </w:ins>
      <w:ins w:id="110" w:author="Yuri Mejia Miranda" w:date="2017-09-07T10:11:00Z">
        <w:r w:rsidR="00121C42">
          <w:rPr>
            <w:lang w:val="en-GB"/>
          </w:rPr>
          <w:t xml:space="preserve"> on the (simulated) training dataset</w:t>
        </w:r>
      </w:ins>
      <w:ins w:id="111" w:author="Yuri Mejia Miranda" w:date="2017-09-07T10:10:00Z">
        <w:r w:rsidR="00121C42">
          <w:rPr>
            <w:lang w:val="en-GB"/>
          </w:rPr>
          <w:t xml:space="preserve"> </w:t>
        </w:r>
      </w:ins>
      <w:ins w:id="112" w:author="Yuri Mejia Miranda" w:date="2017-09-07T10:08:00Z">
        <w:r w:rsidR="002845EB">
          <w:rPr>
            <w:lang w:val="en-GB"/>
          </w:rPr>
          <w:t xml:space="preserve">will be </w:t>
        </w:r>
      </w:ins>
      <w:ins w:id="113" w:author="Yuri Mejia Miranda" w:date="2017-09-07T10:09:00Z">
        <w:r w:rsidR="002845EB">
          <w:rPr>
            <w:lang w:val="en-GB"/>
          </w:rPr>
          <w:t>compared</w:t>
        </w:r>
        <w:r w:rsidR="00121C42">
          <w:rPr>
            <w:lang w:val="en-GB"/>
          </w:rPr>
          <w:t>.</w:t>
        </w:r>
      </w:ins>
    </w:p>
    <w:p w14:paraId="3B282FEF" w14:textId="77777777" w:rsidR="002C3D5D" w:rsidRDefault="002C3D5D" w:rsidP="002C3D5D">
      <w:pPr>
        <w:pStyle w:val="Heading3"/>
      </w:pPr>
      <w:r>
        <w:t xml:space="preserve">Task 2.3: </w:t>
      </w:r>
      <w:bookmarkStart w:id="114" w:name="_GoBack"/>
      <w:r w:rsidR="00FF2F65">
        <w:t>Optimization of algorithm parameters</w:t>
      </w:r>
    </w:p>
    <w:p w14:paraId="0FC3B8CC" w14:textId="2A8812DE" w:rsidR="00FF2F65" w:rsidRDefault="00FF2F65" w:rsidP="00FF2F65">
      <w:pPr>
        <w:pStyle w:val="TextTi11"/>
        <w:rPr>
          <w:lang w:val="en-GB"/>
        </w:rPr>
      </w:pPr>
      <w:del w:id="115" w:author="Yuri Mejia Miranda" w:date="2017-09-07T10:00:00Z">
        <w:r w:rsidDel="002845EB">
          <w:rPr>
            <w:lang w:val="en-GB"/>
          </w:rPr>
          <w:delText>This task requires to</w:delText>
        </w:r>
      </w:del>
      <w:ins w:id="116" w:author="Yuri Mejia Miranda" w:date="2017-09-07T10:00:00Z">
        <w:r w:rsidR="002845EB">
          <w:rPr>
            <w:lang w:val="en-GB"/>
          </w:rPr>
          <w:t>The goal is to</w:t>
        </w:r>
      </w:ins>
      <w:r>
        <w:rPr>
          <w:lang w:val="en-GB"/>
        </w:rPr>
        <w:t xml:space="preserve"> optimize the parameters</w:t>
      </w:r>
      <w:ins w:id="117" w:author="Yuri Mejia Miranda" w:date="2017-09-07T10:01:00Z">
        <w:r w:rsidR="002845EB">
          <w:rPr>
            <w:lang w:val="en-GB"/>
          </w:rPr>
          <w:t xml:space="preserve"> required by the model</w:t>
        </w:r>
      </w:ins>
      <w:r>
        <w:rPr>
          <w:lang w:val="en-GB"/>
        </w:rPr>
        <w:t xml:space="preserve"> such that there is a good trade-off between output-quality and </w:t>
      </w:r>
      <w:r w:rsidR="00717CCB">
        <w:rPr>
          <w:lang w:val="en-GB"/>
        </w:rPr>
        <w:t>calculation speed.</w:t>
      </w:r>
      <w:ins w:id="118" w:author="Yuri Mejia Miranda" w:date="2017-09-07T10:02:00Z">
        <w:r w:rsidR="002845EB">
          <w:rPr>
            <w:lang w:val="en-GB"/>
          </w:rPr>
          <w:t xml:space="preserve"> </w:t>
        </w:r>
      </w:ins>
      <w:ins w:id="119" w:author="Yuri Mejia Miranda" w:date="2017-09-07T10:03:00Z">
        <w:r w:rsidR="002845EB">
          <w:rPr>
            <w:lang w:val="en-GB"/>
          </w:rPr>
          <w:t>C</w:t>
        </w:r>
      </w:ins>
      <w:ins w:id="120" w:author="Yuri Mejia Miranda" w:date="2017-09-07T10:02:00Z">
        <w:r w:rsidR="002845EB">
          <w:rPr>
            <w:lang w:val="en-GB"/>
          </w:rPr>
          <w:t xml:space="preserve">ross-validation </w:t>
        </w:r>
      </w:ins>
      <w:ins w:id="121" w:author="Yuri Mejia Miranda" w:date="2017-09-07T10:03:00Z">
        <w:r w:rsidR="002845EB">
          <w:rPr>
            <w:lang w:val="en-GB"/>
          </w:rPr>
          <w:t xml:space="preserve">on the </w:t>
        </w:r>
      </w:ins>
      <w:ins w:id="122" w:author="Yuri Mejia Miranda" w:date="2017-09-07T10:04:00Z">
        <w:r w:rsidR="002845EB">
          <w:rPr>
            <w:lang w:val="en-GB"/>
          </w:rPr>
          <w:t xml:space="preserve">(simulated) </w:t>
        </w:r>
      </w:ins>
      <w:ins w:id="123" w:author="Yuri Mejia Miranda" w:date="2017-09-07T10:03:00Z">
        <w:r w:rsidR="002845EB">
          <w:rPr>
            <w:lang w:val="en-GB"/>
          </w:rPr>
          <w:t>training dataset will be used</w:t>
        </w:r>
      </w:ins>
      <w:ins w:id="124" w:author="Yuri Mejia Miranda" w:date="2017-09-07T10:04:00Z">
        <w:r w:rsidR="002845EB">
          <w:rPr>
            <w:lang w:val="en-GB"/>
          </w:rPr>
          <w:t xml:space="preserve"> together with</w:t>
        </w:r>
      </w:ins>
      <w:ins w:id="125" w:author="Yuri Mejia Miranda" w:date="2017-09-07T10:06:00Z">
        <w:r w:rsidR="002845EB">
          <w:rPr>
            <w:lang w:val="en-GB"/>
          </w:rPr>
          <w:t xml:space="preserve"> parameter</w:t>
        </w:r>
      </w:ins>
      <w:ins w:id="126" w:author="Yuri Mejia Miranda" w:date="2017-09-07T10:04:00Z">
        <w:r w:rsidR="002845EB">
          <w:rPr>
            <w:lang w:val="en-GB"/>
          </w:rPr>
          <w:t xml:space="preserve"> grid search</w:t>
        </w:r>
      </w:ins>
      <w:ins w:id="127" w:author="Yuri Mejia Miranda" w:date="2017-09-07T10:06:00Z">
        <w:r w:rsidR="002845EB">
          <w:rPr>
            <w:lang w:val="en-GB"/>
          </w:rPr>
          <w:t>es</w:t>
        </w:r>
      </w:ins>
      <w:ins w:id="128" w:author="Yuri Mejia Miranda" w:date="2017-09-07T10:03:00Z">
        <w:r w:rsidR="002845EB">
          <w:rPr>
            <w:lang w:val="en-GB"/>
          </w:rPr>
          <w:t>.</w:t>
        </w:r>
      </w:ins>
    </w:p>
    <w:p w14:paraId="62951CD6" w14:textId="77777777" w:rsidR="005B7CB5" w:rsidRPr="00FF2F65" w:rsidRDefault="005B7CB5" w:rsidP="00FF2F65">
      <w:pPr>
        <w:pStyle w:val="TextTi11"/>
        <w:rPr>
          <w:lang w:val="en-GB"/>
        </w:rPr>
      </w:pPr>
      <w:r>
        <w:rPr>
          <w:lang w:val="en-GB"/>
        </w:rPr>
        <w:t>Cross-validation: use training set (simulated data).</w:t>
      </w:r>
    </w:p>
    <w:bookmarkEnd w:id="114"/>
    <w:p w14:paraId="0D801676" w14:textId="77777777" w:rsidR="00906A87" w:rsidRDefault="00906A87" w:rsidP="00906A87">
      <w:pPr>
        <w:pStyle w:val="Heading2"/>
      </w:pPr>
      <w:r>
        <w:t>WP3: Validation of the algorithm</w:t>
      </w:r>
    </w:p>
    <w:p w14:paraId="05EA62BF" w14:textId="77777777" w:rsidR="007A215A" w:rsidRDefault="00FA1D5C" w:rsidP="007A215A">
      <w:pPr>
        <w:pStyle w:val="Heading3"/>
      </w:pPr>
      <w:r>
        <w:t>Task 3.1</w:t>
      </w:r>
      <w:r w:rsidR="007A215A">
        <w:t>: Simulated data-set</w:t>
      </w:r>
    </w:p>
    <w:p w14:paraId="0BDADD81" w14:textId="25DCCF30" w:rsidR="00F264D2" w:rsidRPr="00F264D2" w:rsidRDefault="00121C42" w:rsidP="00F264D2">
      <w:pPr>
        <w:pStyle w:val="TextTi11"/>
        <w:rPr>
          <w:lang w:val="en-GB"/>
        </w:rPr>
      </w:pPr>
      <w:ins w:id="129" w:author="Yuri Mejia Miranda" w:date="2017-09-07T10:12:00Z">
        <w:r>
          <w:rPr>
            <w:lang w:val="en-GB"/>
          </w:rPr>
          <w:t xml:space="preserve">The goal is to </w:t>
        </w:r>
      </w:ins>
      <w:proofErr w:type="spellStart"/>
      <w:ins w:id="130" w:author="Yuri Mejia Miranda" w:date="2017-09-07T10:13:00Z">
        <w:r>
          <w:rPr>
            <w:lang w:val="en-GB"/>
          </w:rPr>
          <w:t>asses</w:t>
        </w:r>
        <w:proofErr w:type="spellEnd"/>
        <w:r>
          <w:rPr>
            <w:lang w:val="en-GB"/>
          </w:rPr>
          <w:t xml:space="preserve"> how the model will gener</w:t>
        </w:r>
        <w:r w:rsidR="00355FB9">
          <w:rPr>
            <w:lang w:val="en-GB"/>
          </w:rPr>
          <w:t xml:space="preserve">alize to an independent dataset. </w:t>
        </w:r>
      </w:ins>
      <w:ins w:id="131" w:author="Yuri Mejia Miranda" w:date="2017-09-07T10:14:00Z">
        <w:r>
          <w:rPr>
            <w:lang w:val="en-GB"/>
          </w:rPr>
          <w:t>For this reason, the optimal model will be first evaluated on the</w:t>
        </w:r>
      </w:ins>
      <w:ins w:id="132" w:author="Yuri Mejia Miranda" w:date="2017-09-07T10:20:00Z">
        <w:r w:rsidR="00355FB9">
          <w:rPr>
            <w:lang w:val="en-GB"/>
          </w:rPr>
          <w:t xml:space="preserve"> (simulated) </w:t>
        </w:r>
      </w:ins>
      <w:del w:id="133" w:author="Yuri Mejia Miranda" w:date="2017-09-07T10:21:00Z">
        <w:r w:rsidR="00F264D2" w:rsidDel="00355FB9">
          <w:rPr>
            <w:lang w:val="en-GB"/>
          </w:rPr>
          <w:delText>T</w:delText>
        </w:r>
      </w:del>
      <w:del w:id="134" w:author="Yuri Mejia Miranda" w:date="2017-09-07T11:06:00Z">
        <w:r w:rsidR="00F264D2" w:rsidDel="003565BB">
          <w:rPr>
            <w:lang w:val="en-GB"/>
          </w:rPr>
          <w:delText>esting</w:delText>
        </w:r>
      </w:del>
      <w:ins w:id="135" w:author="Yuri Mejia Miranda" w:date="2017-09-07T11:05:00Z">
        <w:r w:rsidR="003565BB">
          <w:rPr>
            <w:lang w:val="en-GB"/>
          </w:rPr>
          <w:t>validation</w:t>
        </w:r>
      </w:ins>
      <w:r w:rsidR="00F264D2">
        <w:rPr>
          <w:lang w:val="en-GB"/>
        </w:rPr>
        <w:t xml:space="preserve"> dataset</w:t>
      </w:r>
      <w:r w:rsidR="00D31447">
        <w:rPr>
          <w:lang w:val="en-GB"/>
        </w:rPr>
        <w:t>.</w:t>
      </w:r>
    </w:p>
    <w:p w14:paraId="66706677" w14:textId="77777777" w:rsidR="007A215A" w:rsidRDefault="00FA1D5C" w:rsidP="007A215A">
      <w:pPr>
        <w:pStyle w:val="Heading3"/>
      </w:pPr>
      <w:r>
        <w:t>Task 3.2</w:t>
      </w:r>
      <w:r w:rsidR="007A215A">
        <w:t xml:space="preserve">: Healthy human subjects </w:t>
      </w:r>
    </w:p>
    <w:p w14:paraId="2C5A1D72" w14:textId="6FC2B4EB" w:rsidR="00355FB9" w:rsidRDefault="00355FB9" w:rsidP="007A215A">
      <w:pPr>
        <w:pStyle w:val="TextTi11"/>
        <w:rPr>
          <w:ins w:id="136" w:author="Yuri Mejia Miranda" w:date="2017-09-07T10:21:00Z"/>
          <w:lang w:val="en-GB"/>
        </w:rPr>
      </w:pPr>
      <w:ins w:id="137" w:author="Yuri Mejia Miranda" w:date="2017-09-07T10:22:00Z">
        <w:r>
          <w:rPr>
            <w:lang w:val="en-GB"/>
          </w:rPr>
          <w:t xml:space="preserve">The goal is to </w:t>
        </w:r>
        <w:proofErr w:type="spellStart"/>
        <w:r>
          <w:rPr>
            <w:lang w:val="en-GB"/>
          </w:rPr>
          <w:t>asses</w:t>
        </w:r>
        <w:proofErr w:type="spellEnd"/>
        <w:r>
          <w:rPr>
            <w:lang w:val="en-GB"/>
          </w:rPr>
          <w:t xml:space="preserve"> whether the model </w:t>
        </w:r>
      </w:ins>
      <w:ins w:id="138" w:author="Yuri Mejia Miranda" w:date="2017-09-07T10:23:00Z">
        <w:r>
          <w:rPr>
            <w:lang w:val="en-GB"/>
          </w:rPr>
          <w:t xml:space="preserve">for artefact correction </w:t>
        </w:r>
      </w:ins>
      <w:ins w:id="139" w:author="Yuri Mejia Miranda" w:date="2017-09-07T10:22:00Z">
        <w:r>
          <w:rPr>
            <w:lang w:val="en-GB"/>
          </w:rPr>
          <w:t>will improve the statistical power of</w:t>
        </w:r>
      </w:ins>
      <w:ins w:id="140" w:author="Yuri Mejia Miranda" w:date="2017-09-07T10:29:00Z">
        <w:r>
          <w:rPr>
            <w:lang w:val="en-GB"/>
          </w:rPr>
          <w:t xml:space="preserve"> relevant</w:t>
        </w:r>
      </w:ins>
      <w:ins w:id="141" w:author="Yuri Mejia Miranda" w:date="2017-09-07T10:22:00Z">
        <w:r>
          <w:rPr>
            <w:lang w:val="en-GB"/>
          </w:rPr>
          <w:t xml:space="preserve"> </w:t>
        </w:r>
      </w:ins>
      <w:ins w:id="142" w:author="Yuri Mejia Miranda" w:date="2017-09-07T10:53:00Z">
        <w:r w:rsidR="00ED68C6">
          <w:rPr>
            <w:lang w:val="en-GB"/>
          </w:rPr>
          <w:t xml:space="preserve">EEG </w:t>
        </w:r>
      </w:ins>
      <w:ins w:id="143" w:author="Yuri Mejia Miranda" w:date="2017-09-07T10:28:00Z">
        <w:r>
          <w:rPr>
            <w:lang w:val="en-GB"/>
          </w:rPr>
          <w:t>endpoints</w:t>
        </w:r>
      </w:ins>
      <w:ins w:id="144" w:author="Yuri Mejia Miranda" w:date="2017-09-07T10:24:00Z">
        <w:r>
          <w:rPr>
            <w:lang w:val="en-GB"/>
          </w:rPr>
          <w:t>.</w:t>
        </w:r>
      </w:ins>
      <w:ins w:id="145" w:author="Yuri Mejia Miranda" w:date="2017-09-07T10:28:00Z">
        <w:r>
          <w:rPr>
            <w:lang w:val="en-GB"/>
          </w:rPr>
          <w:t xml:space="preserve"> For the CHDR</w:t>
        </w:r>
        <w:r w:rsidR="00046E5C">
          <w:rPr>
            <w:lang w:val="en-GB"/>
          </w:rPr>
          <w:t xml:space="preserve"> studies below</w:t>
        </w:r>
      </w:ins>
      <w:ins w:id="146" w:author="Yuri Mejia Miranda" w:date="2017-09-07T10:36:00Z">
        <w:r w:rsidR="007A019D">
          <w:rPr>
            <w:lang w:val="en-GB"/>
          </w:rPr>
          <w:t xml:space="preserve">, </w:t>
        </w:r>
      </w:ins>
      <w:ins w:id="147" w:author="Yuri Mejia Miranda" w:date="2017-09-07T10:28:00Z">
        <w:r w:rsidR="00046E5C">
          <w:rPr>
            <w:lang w:val="en-GB"/>
          </w:rPr>
          <w:t xml:space="preserve">we propose to </w:t>
        </w:r>
      </w:ins>
      <w:ins w:id="148" w:author="Yuri Mejia Miranda" w:date="2017-09-07T10:31:00Z">
        <w:r w:rsidR="00046E5C">
          <w:rPr>
            <w:lang w:val="en-GB"/>
          </w:rPr>
          <w:t xml:space="preserve">do the </w:t>
        </w:r>
      </w:ins>
      <w:ins w:id="149" w:author="Yuri Mejia Miranda" w:date="2017-09-07T10:33:00Z">
        <w:r w:rsidR="00046E5C">
          <w:rPr>
            <w:lang w:val="en-GB"/>
          </w:rPr>
          <w:t xml:space="preserve">statistical </w:t>
        </w:r>
      </w:ins>
      <w:ins w:id="150" w:author="Yuri Mejia Miranda" w:date="2017-09-07T10:28:00Z">
        <w:r w:rsidR="00046E5C">
          <w:rPr>
            <w:lang w:val="en-GB"/>
          </w:rPr>
          <w:t xml:space="preserve">analysis </w:t>
        </w:r>
      </w:ins>
      <w:ins w:id="151" w:author="Yuri Mejia Miranda" w:date="2017-09-07T10:33:00Z">
        <w:r w:rsidR="00046E5C">
          <w:rPr>
            <w:lang w:val="en-GB"/>
          </w:rPr>
          <w:t xml:space="preserve">of </w:t>
        </w:r>
      </w:ins>
      <w:ins w:id="152" w:author="Yuri Mejia Miranda" w:date="2017-09-07T10:28:00Z">
        <w:r>
          <w:rPr>
            <w:lang w:val="en-GB"/>
          </w:rPr>
          <w:t>the</w:t>
        </w:r>
      </w:ins>
      <w:ins w:id="153" w:author="Yuri Mejia Miranda" w:date="2017-09-07T10:53:00Z">
        <w:r w:rsidR="00ED68C6">
          <w:rPr>
            <w:lang w:val="en-GB"/>
          </w:rPr>
          <w:t xml:space="preserve"> EEG</w:t>
        </w:r>
      </w:ins>
      <w:ins w:id="154" w:author="Yuri Mejia Miranda" w:date="2017-09-07T10:28:00Z">
        <w:r>
          <w:rPr>
            <w:lang w:val="en-GB"/>
          </w:rPr>
          <w:t xml:space="preserve"> </w:t>
        </w:r>
      </w:ins>
      <w:ins w:id="155" w:author="Yuri Mejia Miranda" w:date="2017-09-07T10:35:00Z">
        <w:r w:rsidR="00046E5C">
          <w:rPr>
            <w:lang w:val="en-GB"/>
          </w:rPr>
          <w:t xml:space="preserve">endpoints derived from </w:t>
        </w:r>
      </w:ins>
      <w:ins w:id="156" w:author="Yuri Mejia Miranda" w:date="2017-09-07T10:28:00Z">
        <w:r>
          <w:rPr>
            <w:lang w:val="en-GB"/>
          </w:rPr>
          <w:t xml:space="preserve">data </w:t>
        </w:r>
      </w:ins>
      <w:ins w:id="157" w:author="Yuri Mejia Miranda" w:date="2017-09-07T10:33:00Z">
        <w:r w:rsidR="00046E5C">
          <w:rPr>
            <w:lang w:val="en-GB"/>
          </w:rPr>
          <w:t xml:space="preserve">with and without </w:t>
        </w:r>
      </w:ins>
      <w:ins w:id="158" w:author="Yuri Mejia Miranda" w:date="2017-09-07T10:30:00Z">
        <w:r>
          <w:rPr>
            <w:lang w:val="en-GB"/>
          </w:rPr>
          <w:t>the artefact correction technique</w:t>
        </w:r>
      </w:ins>
      <w:commentRangeStart w:id="159"/>
      <w:ins w:id="160" w:author="Yuri Mejia Miranda" w:date="2017-09-07T10:38:00Z">
        <w:r w:rsidR="00046E5C">
          <w:rPr>
            <w:lang w:val="en-GB"/>
          </w:rPr>
          <w:t>.</w:t>
        </w:r>
        <w:r w:rsidR="00FB3BF3">
          <w:rPr>
            <w:lang w:val="en-GB"/>
          </w:rPr>
          <w:t xml:space="preserve"> F</w:t>
        </w:r>
      </w:ins>
      <w:ins w:id="161" w:author="Yuri Mejia Miranda" w:date="2017-09-07T10:43:00Z">
        <w:r w:rsidR="00FB3BF3">
          <w:rPr>
            <w:lang w:val="en-GB"/>
          </w:rPr>
          <w:t>inally, t</w:t>
        </w:r>
      </w:ins>
      <w:ins w:id="162" w:author="Yuri Mejia Miranda" w:date="2017-09-07T10:38:00Z">
        <w:r w:rsidR="00046E5C">
          <w:rPr>
            <w:lang w:val="en-GB"/>
          </w:rPr>
          <w:t xml:space="preserve">he statistical power </w:t>
        </w:r>
      </w:ins>
      <w:ins w:id="163" w:author="Yuri Mejia Miranda" w:date="2017-09-07T10:43:00Z">
        <w:r w:rsidR="00FB3BF3">
          <w:rPr>
            <w:lang w:val="en-GB"/>
          </w:rPr>
          <w:t>from</w:t>
        </w:r>
      </w:ins>
      <w:ins w:id="164" w:author="Yuri Mejia Miranda" w:date="2017-09-07T10:41:00Z">
        <w:r w:rsidR="00FB3BF3">
          <w:rPr>
            <w:lang w:val="en-GB"/>
          </w:rPr>
          <w:t xml:space="preserve"> </w:t>
        </w:r>
      </w:ins>
      <w:ins w:id="165" w:author="Yuri Mejia Miranda" w:date="2017-09-07T10:38:00Z">
        <w:r w:rsidR="00046E5C">
          <w:rPr>
            <w:lang w:val="en-GB"/>
          </w:rPr>
          <w:t>both cases is</w:t>
        </w:r>
      </w:ins>
      <w:ins w:id="166" w:author="Yuri Mejia Miranda" w:date="2017-09-07T10:26:00Z">
        <w:r w:rsidR="00046E5C">
          <w:rPr>
            <w:lang w:val="en-GB"/>
          </w:rPr>
          <w:t xml:space="preserve"> compare</w:t>
        </w:r>
      </w:ins>
      <w:ins w:id="167" w:author="Yuri Mejia Miranda" w:date="2017-09-07T10:38:00Z">
        <w:r w:rsidR="00046E5C">
          <w:rPr>
            <w:lang w:val="en-GB"/>
          </w:rPr>
          <w:t>d</w:t>
        </w:r>
      </w:ins>
      <w:ins w:id="168" w:author="Yuri Mejia Miranda" w:date="2017-09-07T10:26:00Z">
        <w:r w:rsidR="00046E5C">
          <w:rPr>
            <w:lang w:val="en-GB"/>
          </w:rPr>
          <w:t>.</w:t>
        </w:r>
      </w:ins>
      <w:commentRangeEnd w:id="159"/>
      <w:ins w:id="169" w:author="Yuri Mejia Miranda" w:date="2017-09-07T10:54:00Z">
        <w:r w:rsidR="00ED68C6">
          <w:rPr>
            <w:rStyle w:val="CommentReference"/>
            <w:rFonts w:asciiTheme="minorHAnsi" w:eastAsiaTheme="minorHAnsi" w:hAnsiTheme="minorHAnsi" w:cstheme="minorBidi"/>
            <w:lang w:val="nl-NL"/>
          </w:rPr>
          <w:commentReference w:id="159"/>
        </w:r>
      </w:ins>
    </w:p>
    <w:p w14:paraId="0117E3D0" w14:textId="77777777" w:rsidR="00261951" w:rsidRDefault="007A215A" w:rsidP="00ED68C6">
      <w:pPr>
        <w:pStyle w:val="TextTi11"/>
        <w:rPr>
          <w:ins w:id="170" w:author="Yuri Mejia Miranda" w:date="2017-09-04T16:50:00Z"/>
          <w:lang w:val="en-GB"/>
        </w:rPr>
      </w:pPr>
      <w:del w:id="171" w:author="Yuri Mejia Miranda" w:date="2017-09-07T10:46:00Z">
        <w:r w:rsidDel="00F55BE8">
          <w:rPr>
            <w:lang w:val="en-GB"/>
          </w:rPr>
          <w:delText xml:space="preserve">Example projects are: </w:delText>
        </w:r>
      </w:del>
      <w:r>
        <w:rPr>
          <w:lang w:val="en-GB"/>
        </w:rPr>
        <w:t>CHDR1721.</w:t>
      </w:r>
      <w:commentRangeStart w:id="172"/>
      <w:ins w:id="173" w:author="Yuri Mejia Miranda" w:date="2017-09-04T16:51:00Z">
        <w:r w:rsidR="00261951">
          <w:t xml:space="preserve">will enroll </w:t>
        </w:r>
      </w:ins>
      <w:ins w:id="174" w:author="Yuri Mejia Miranda" w:date="2017-09-04T16:50:00Z">
        <w:r w:rsidR="00261951">
          <w:t>178 healthy participants between 18 and 55 years of age</w:t>
        </w:r>
      </w:ins>
      <w:ins w:id="175" w:author="Yuri Mejia Miranda" w:date="2017-09-04T16:51:00Z">
        <w:r w:rsidR="00261951">
          <w:t>.</w:t>
        </w:r>
      </w:ins>
      <w:commentRangeEnd w:id="172"/>
      <w:ins w:id="176" w:author="Yuri Mejia Miranda" w:date="2017-09-04T16:52:00Z">
        <w:r w:rsidR="00261951">
          <w:rPr>
            <w:rStyle w:val="CommentReference"/>
            <w:rFonts w:asciiTheme="minorHAnsi" w:eastAsiaTheme="minorHAnsi" w:hAnsiTheme="minorHAnsi" w:cstheme="minorBidi"/>
            <w:lang w:val="nl-NL"/>
          </w:rPr>
          <w:commentReference w:id="172"/>
        </w:r>
      </w:ins>
    </w:p>
    <w:p w14:paraId="0C8B4A5A" w14:textId="1CAE0C0D" w:rsidR="007A215A" w:rsidRPr="00AE1EC7" w:rsidDel="00F55BE8" w:rsidRDefault="007A215A" w:rsidP="007A215A">
      <w:pPr>
        <w:pStyle w:val="TextTi11"/>
        <w:rPr>
          <w:del w:id="177" w:author="Yuri Mejia Miranda" w:date="2017-09-07T10:47:00Z"/>
          <w:lang w:val="en-GB"/>
        </w:rPr>
      </w:pPr>
      <w:del w:id="178" w:author="Yuri Mejia Miranda" w:date="2017-09-07T10:47:00Z">
        <w:r w:rsidDel="00F55BE8">
          <w:rPr>
            <w:lang w:val="en-GB"/>
          </w:rPr>
          <w:delText xml:space="preserve"> </w:delText>
        </w:r>
        <w:r w:rsidR="00AE1EC7" w:rsidDel="00F55BE8">
          <w:rPr>
            <w:lang w:val="en-GB"/>
          </w:rPr>
          <w:delText xml:space="preserve">The CHDR1721 will be performed without the artefact correction technique. After all subjects are recorded, the data is re-analysed </w:delText>
        </w:r>
        <w:r w:rsidR="00AE1EC7" w:rsidDel="00F55BE8">
          <w:rPr>
            <w:u w:val="single"/>
            <w:lang w:val="en-GB"/>
          </w:rPr>
          <w:delText>with</w:delText>
        </w:r>
        <w:r w:rsidR="00AE1EC7" w:rsidDel="00F55BE8">
          <w:rPr>
            <w:lang w:val="en-GB"/>
          </w:rPr>
          <w:delText xml:space="preserve"> the artefact correction technique. The statistical power is then compared to the output without artefact correction.</w:delText>
        </w:r>
      </w:del>
    </w:p>
    <w:p w14:paraId="56B0237B" w14:textId="1E43CFAE" w:rsidR="008115A1" w:rsidDel="00ED68C6" w:rsidRDefault="008115A1" w:rsidP="008115A1">
      <w:pPr>
        <w:pStyle w:val="Heading3"/>
        <w:rPr>
          <w:del w:id="179" w:author="Yuri Mejia Miranda" w:date="2017-09-07T10:54:00Z"/>
        </w:rPr>
      </w:pPr>
      <w:del w:id="180" w:author="Yuri Mejia Miranda" w:date="2017-09-07T10:54:00Z">
        <w:r w:rsidDel="00ED68C6">
          <w:delText>WP3C: Patients (?)</w:delText>
        </w:r>
        <w:r w:rsidR="00CA4E35" w:rsidDel="00ED68C6">
          <w:delText xml:space="preserve"> / elderly</w:delText>
        </w:r>
      </w:del>
    </w:p>
    <w:p w14:paraId="3E4E0149" w14:textId="1318586F" w:rsidR="00CA4E35" w:rsidRPr="00CA4E35" w:rsidDel="00F55BE8" w:rsidRDefault="00CA4E35" w:rsidP="00CA4E35">
      <w:pPr>
        <w:pStyle w:val="TextTi11"/>
        <w:rPr>
          <w:del w:id="181" w:author="Yuri Mejia Miranda" w:date="2017-09-07T10:49:00Z"/>
          <w:lang w:val="en-GB"/>
        </w:rPr>
      </w:pPr>
      <w:r>
        <w:rPr>
          <w:lang w:val="en-GB"/>
        </w:rPr>
        <w:t>CHDR1633</w:t>
      </w:r>
      <w:del w:id="182" w:author="Yuri Mejia Miranda" w:date="2017-09-07T10:47:00Z">
        <w:r w:rsidR="00AB07A7" w:rsidDel="00F55BE8">
          <w:rPr>
            <w:lang w:val="en-GB"/>
          </w:rPr>
          <w:delText>:</w:delText>
        </w:r>
      </w:del>
      <w:ins w:id="183" w:author="Yuri Mejia Miranda" w:date="2017-09-07T10:47:00Z">
        <w:r w:rsidR="00F55BE8">
          <w:rPr>
            <w:lang w:val="en-GB"/>
          </w:rPr>
          <w:t xml:space="preserve"> will </w:t>
        </w:r>
        <w:proofErr w:type="spellStart"/>
        <w:r w:rsidR="00F55BE8">
          <w:rPr>
            <w:lang w:val="en-GB"/>
          </w:rPr>
          <w:t>enroll</w:t>
        </w:r>
      </w:ins>
      <w:proofErr w:type="spellEnd"/>
      <w:r w:rsidR="00AB07A7">
        <w:rPr>
          <w:lang w:val="en-GB"/>
        </w:rPr>
        <w:t xml:space="preserve"> 200 elderly subjects</w:t>
      </w:r>
      <w:ins w:id="184" w:author="Yuri Mejia Miranda" w:date="2017-09-07T10:47:00Z">
        <w:r w:rsidR="00ED68C6">
          <w:rPr>
            <w:lang w:val="en-GB"/>
          </w:rPr>
          <w:t xml:space="preserve">. </w:t>
        </w:r>
      </w:ins>
      <w:ins w:id="185" w:author="Yuri Mejia Miranda" w:date="2017-09-07T10:51:00Z">
        <w:r w:rsidR="00ED68C6">
          <w:rPr>
            <w:lang w:val="en-GB"/>
          </w:rPr>
          <w:t>E</w:t>
        </w:r>
      </w:ins>
      <w:ins w:id="186" w:author="Yuri Mejia Miranda" w:date="2017-09-07T10:47:00Z">
        <w:r w:rsidR="00F55BE8">
          <w:rPr>
            <w:lang w:val="en-GB"/>
          </w:rPr>
          <w:t>ach subject will</w:t>
        </w:r>
      </w:ins>
      <w:ins w:id="187" w:author="Yuri Mejia Miranda" w:date="2017-09-07T10:48:00Z">
        <w:r w:rsidR="00F55BE8">
          <w:rPr>
            <w:lang w:val="en-GB"/>
          </w:rPr>
          <w:t xml:space="preserve"> have </w:t>
        </w:r>
      </w:ins>
      <w:ins w:id="188" w:author="Yuri Mejia Miranda" w:date="2017-09-07T10:49:00Z">
        <w:r w:rsidR="00F55BE8">
          <w:rPr>
            <w:lang w:val="en-GB"/>
          </w:rPr>
          <w:t xml:space="preserve">5-minute </w:t>
        </w:r>
      </w:ins>
      <w:ins w:id="189" w:author="Yuri Mejia Miranda" w:date="2017-09-07T10:48:00Z">
        <w:r w:rsidR="00F55BE8">
          <w:rPr>
            <w:lang w:val="en-GB"/>
          </w:rPr>
          <w:t>EEG</w:t>
        </w:r>
      </w:ins>
      <w:ins w:id="190" w:author="Yuri Mejia Miranda" w:date="2017-09-07T10:47:00Z">
        <w:r w:rsidR="00F55BE8">
          <w:rPr>
            <w:lang w:val="en-GB"/>
          </w:rPr>
          <w:t xml:space="preserve"> record</w:t>
        </w:r>
      </w:ins>
      <w:ins w:id="191" w:author="Yuri Mejia Miranda" w:date="2017-09-07T10:48:00Z">
        <w:r w:rsidR="00F55BE8">
          <w:rPr>
            <w:lang w:val="en-GB"/>
          </w:rPr>
          <w:t>ings</w:t>
        </w:r>
        <w:r w:rsidR="00ED68C6">
          <w:rPr>
            <w:lang w:val="en-GB"/>
          </w:rPr>
          <w:t xml:space="preserve"> with</w:t>
        </w:r>
      </w:ins>
      <w:del w:id="192" w:author="Yuri Mejia Miranda" w:date="2017-09-07T10:51:00Z">
        <w:r w:rsidR="00AB07A7" w:rsidDel="00ED68C6">
          <w:rPr>
            <w:lang w:val="en-GB"/>
          </w:rPr>
          <w:delText>: 5 minutes</w:delText>
        </w:r>
      </w:del>
      <w:r w:rsidR="00AB07A7">
        <w:rPr>
          <w:lang w:val="en-GB"/>
        </w:rPr>
        <w:t xml:space="preserve"> eyes closed</w:t>
      </w:r>
      <w:del w:id="193" w:author="Yuri Mejia Miranda" w:date="2017-09-07T10:48:00Z">
        <w:r w:rsidR="00AB07A7" w:rsidDel="00F55BE8">
          <w:rPr>
            <w:lang w:val="en-GB"/>
          </w:rPr>
          <w:delText>,</w:delText>
        </w:r>
      </w:del>
      <w:ins w:id="194" w:author="Yuri Mejia Miranda" w:date="2017-09-07T10:48:00Z">
        <w:r w:rsidR="00F55BE8">
          <w:rPr>
            <w:lang w:val="en-GB"/>
          </w:rPr>
          <w:t xml:space="preserve"> and</w:t>
        </w:r>
      </w:ins>
      <w:r w:rsidR="00AB07A7">
        <w:rPr>
          <w:lang w:val="en-GB"/>
        </w:rPr>
        <w:t xml:space="preserve"> </w:t>
      </w:r>
      <w:del w:id="195" w:author="Yuri Mejia Miranda" w:date="2017-09-07T10:51:00Z">
        <w:r w:rsidR="00AB07A7" w:rsidDel="00ED68C6">
          <w:rPr>
            <w:lang w:val="en-GB"/>
          </w:rPr>
          <w:delText>5 minutes</w:delText>
        </w:r>
      </w:del>
      <w:ins w:id="196" w:author="Yuri Mejia Miranda" w:date="2017-09-07T10:49:00Z">
        <w:r w:rsidR="00F55BE8">
          <w:rPr>
            <w:lang w:val="en-GB"/>
          </w:rPr>
          <w:t>with</w:t>
        </w:r>
      </w:ins>
      <w:r w:rsidR="00AB07A7">
        <w:rPr>
          <w:lang w:val="en-GB"/>
        </w:rPr>
        <w:t xml:space="preserve"> eyes opened.</w:t>
      </w:r>
      <w:r w:rsidR="0053476C">
        <w:rPr>
          <w:lang w:val="en-GB"/>
        </w:rPr>
        <w:t xml:space="preserve"> </w:t>
      </w:r>
      <w:del w:id="197" w:author="Yuri Mejia Miranda" w:date="2017-09-07T10:49:00Z">
        <w:r w:rsidR="0053476C" w:rsidDel="00F55BE8">
          <w:rPr>
            <w:lang w:val="en-GB"/>
          </w:rPr>
          <w:delText>Data will be treated similarly as described in Task 3.2</w:delText>
        </w:r>
        <w:r w:rsidR="00563FC2" w:rsidDel="00F55BE8">
          <w:rPr>
            <w:lang w:val="en-GB"/>
          </w:rPr>
          <w:delText>.</w:delText>
        </w:r>
      </w:del>
    </w:p>
    <w:p w14:paraId="51941659" w14:textId="77777777" w:rsidR="00906A87" w:rsidRDefault="00907C2C">
      <w:pPr>
        <w:pStyle w:val="TextTi11"/>
        <w:pPrChange w:id="198" w:author="Yuri Mejia Miranda" w:date="2017-09-07T10:49:00Z">
          <w:pPr>
            <w:pStyle w:val="Heading2"/>
          </w:pPr>
        </w:pPrChange>
      </w:pPr>
      <w:r>
        <w:t>WP4: Operationalization</w:t>
      </w:r>
    </w:p>
    <w:p w14:paraId="392A4374" w14:textId="77777777" w:rsidR="005B7543" w:rsidRDefault="005B7543" w:rsidP="005B7543">
      <w:pPr>
        <w:pStyle w:val="Heading3"/>
      </w:pPr>
      <w:r>
        <w:t>Task 4.1: Implement algorithm in existing r</w:t>
      </w:r>
      <w:r w:rsidR="003C7FFB">
        <w:t>esting-state EEG method</w:t>
      </w:r>
    </w:p>
    <w:p w14:paraId="256A7AEE" w14:textId="77777777" w:rsidR="00907F2A" w:rsidRPr="00907F2A" w:rsidRDefault="00907F2A" w:rsidP="00907F2A">
      <w:pPr>
        <w:pStyle w:val="Heading3"/>
      </w:pPr>
      <w:r>
        <w:t xml:space="preserve">Task 4.2: </w:t>
      </w:r>
      <w:r w:rsidR="00982C0D">
        <w:t>Technical validation of combined methodology</w:t>
      </w:r>
    </w:p>
    <w:p w14:paraId="00FAC260" w14:textId="77777777" w:rsidR="00332920" w:rsidRDefault="00332920">
      <w:pPr>
        <w:rPr>
          <w:rFonts w:ascii="Arial" w:eastAsia="Times New Roman" w:hAnsi="Arial" w:cs="Times New Roman"/>
          <w:szCs w:val="20"/>
          <w:lang w:val="en-US"/>
        </w:rPr>
      </w:pPr>
      <w:r w:rsidRPr="008F4D67">
        <w:rPr>
          <w:lang w:val="en-US"/>
        </w:rPr>
        <w:br w:type="page"/>
      </w:r>
    </w:p>
    <w:p w14:paraId="2EFF7C0C" w14:textId="77777777" w:rsidR="00332920" w:rsidRDefault="00332920" w:rsidP="00332920">
      <w:pPr>
        <w:pStyle w:val="Heading1"/>
      </w:pPr>
      <w:r>
        <w:lastRenderedPageBreak/>
        <w:t>Planning</w:t>
      </w:r>
    </w:p>
    <w:tbl>
      <w:tblPr>
        <w:tblW w:w="10391" w:type="dxa"/>
        <w:tblInd w:w="-572" w:type="dxa"/>
        <w:tblCellMar>
          <w:left w:w="70" w:type="dxa"/>
          <w:right w:w="70" w:type="dxa"/>
        </w:tblCellMar>
        <w:tblLook w:val="04A0" w:firstRow="1" w:lastRow="0" w:firstColumn="1" w:lastColumn="0" w:noHBand="0" w:noVBand="1"/>
      </w:tblPr>
      <w:tblGrid>
        <w:gridCol w:w="1134"/>
        <w:gridCol w:w="759"/>
        <w:gridCol w:w="865"/>
        <w:gridCol w:w="852"/>
        <w:gridCol w:w="830"/>
        <w:gridCol w:w="871"/>
        <w:gridCol w:w="859"/>
        <w:gridCol w:w="814"/>
        <w:gridCol w:w="833"/>
        <w:gridCol w:w="860"/>
        <w:gridCol w:w="838"/>
        <w:gridCol w:w="876"/>
      </w:tblGrid>
      <w:tr w:rsidR="00CC4284" w:rsidRPr="00CC4284" w14:paraId="6CF9DF0C" w14:textId="77777777" w:rsidTr="00850972">
        <w:trPr>
          <w:trHeight w:val="288"/>
        </w:trPr>
        <w:tc>
          <w:tcPr>
            <w:tcW w:w="1134" w:type="dxa"/>
            <w:tcBorders>
              <w:top w:val="single" w:sz="4" w:space="0" w:color="auto"/>
              <w:bottom w:val="single" w:sz="4" w:space="0" w:color="auto"/>
              <w:right w:val="single" w:sz="4" w:space="0" w:color="auto"/>
            </w:tcBorders>
            <w:shd w:val="clear" w:color="auto" w:fill="auto"/>
            <w:noWrap/>
            <w:vAlign w:val="bottom"/>
            <w:hideMark/>
          </w:tcPr>
          <w:p w14:paraId="1A46A16B" w14:textId="77777777" w:rsidR="00CC4284" w:rsidRPr="00CC4284" w:rsidRDefault="00CC4284" w:rsidP="00CC4284">
            <w:pPr>
              <w:spacing w:after="0" w:line="240" w:lineRule="auto"/>
              <w:rPr>
                <w:rFonts w:ascii="Times New Roman" w:eastAsia="Times New Roman" w:hAnsi="Times New Roman" w:cs="Times New Roman"/>
                <w:sz w:val="24"/>
                <w:szCs w:val="24"/>
                <w:lang w:eastAsia="nl-NL"/>
              </w:rPr>
            </w:pPr>
          </w:p>
        </w:tc>
        <w:tc>
          <w:tcPr>
            <w:tcW w:w="759" w:type="dxa"/>
            <w:tcBorders>
              <w:top w:val="single" w:sz="4" w:space="0" w:color="auto"/>
              <w:left w:val="single" w:sz="4" w:space="0" w:color="auto"/>
              <w:bottom w:val="single" w:sz="4" w:space="0" w:color="auto"/>
            </w:tcBorders>
            <w:shd w:val="clear" w:color="auto" w:fill="auto"/>
            <w:noWrap/>
            <w:vAlign w:val="bottom"/>
            <w:hideMark/>
          </w:tcPr>
          <w:p w14:paraId="22AB48AC"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jul-17</w:t>
            </w:r>
          </w:p>
        </w:tc>
        <w:tc>
          <w:tcPr>
            <w:tcW w:w="865" w:type="dxa"/>
            <w:tcBorders>
              <w:top w:val="single" w:sz="4" w:space="0" w:color="auto"/>
              <w:bottom w:val="single" w:sz="4" w:space="0" w:color="auto"/>
            </w:tcBorders>
            <w:shd w:val="clear" w:color="auto" w:fill="auto"/>
            <w:noWrap/>
            <w:vAlign w:val="bottom"/>
            <w:hideMark/>
          </w:tcPr>
          <w:p w14:paraId="200FB28F"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aug-17</w:t>
            </w:r>
          </w:p>
        </w:tc>
        <w:tc>
          <w:tcPr>
            <w:tcW w:w="852" w:type="dxa"/>
            <w:tcBorders>
              <w:top w:val="single" w:sz="4" w:space="0" w:color="auto"/>
              <w:bottom w:val="single" w:sz="4" w:space="0" w:color="auto"/>
            </w:tcBorders>
            <w:shd w:val="clear" w:color="auto" w:fill="auto"/>
            <w:noWrap/>
            <w:vAlign w:val="bottom"/>
            <w:hideMark/>
          </w:tcPr>
          <w:p w14:paraId="1541DF65"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sep-17</w:t>
            </w:r>
          </w:p>
        </w:tc>
        <w:tc>
          <w:tcPr>
            <w:tcW w:w="830" w:type="dxa"/>
            <w:tcBorders>
              <w:top w:val="single" w:sz="4" w:space="0" w:color="auto"/>
              <w:bottom w:val="single" w:sz="4" w:space="0" w:color="auto"/>
            </w:tcBorders>
            <w:shd w:val="clear" w:color="auto" w:fill="auto"/>
            <w:noWrap/>
            <w:vAlign w:val="bottom"/>
            <w:hideMark/>
          </w:tcPr>
          <w:p w14:paraId="1B23F3CF" w14:textId="77777777" w:rsidR="00CC4284" w:rsidRPr="00CC4284" w:rsidRDefault="006F75CA" w:rsidP="00CC4284">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oc</w:t>
            </w:r>
            <w:r w:rsidR="00CC4284" w:rsidRPr="00CC4284">
              <w:rPr>
                <w:rFonts w:ascii="Calibri" w:eastAsia="Times New Roman" w:hAnsi="Calibri" w:cs="Calibri"/>
                <w:color w:val="000000"/>
                <w:lang w:eastAsia="nl-NL"/>
              </w:rPr>
              <w:t>t-17</w:t>
            </w:r>
          </w:p>
        </w:tc>
        <w:tc>
          <w:tcPr>
            <w:tcW w:w="871" w:type="dxa"/>
            <w:tcBorders>
              <w:top w:val="single" w:sz="4" w:space="0" w:color="auto"/>
              <w:bottom w:val="single" w:sz="4" w:space="0" w:color="auto"/>
            </w:tcBorders>
            <w:shd w:val="clear" w:color="auto" w:fill="auto"/>
            <w:noWrap/>
            <w:vAlign w:val="bottom"/>
            <w:hideMark/>
          </w:tcPr>
          <w:p w14:paraId="4D4CFA51"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nov-17</w:t>
            </w:r>
          </w:p>
        </w:tc>
        <w:tc>
          <w:tcPr>
            <w:tcW w:w="859" w:type="dxa"/>
            <w:tcBorders>
              <w:top w:val="single" w:sz="4" w:space="0" w:color="auto"/>
              <w:bottom w:val="single" w:sz="4" w:space="0" w:color="auto"/>
            </w:tcBorders>
            <w:shd w:val="clear" w:color="auto" w:fill="auto"/>
            <w:noWrap/>
            <w:vAlign w:val="bottom"/>
            <w:hideMark/>
          </w:tcPr>
          <w:p w14:paraId="1D2BDAC5"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dec-17</w:t>
            </w:r>
          </w:p>
        </w:tc>
        <w:tc>
          <w:tcPr>
            <w:tcW w:w="814" w:type="dxa"/>
            <w:tcBorders>
              <w:top w:val="single" w:sz="4" w:space="0" w:color="auto"/>
              <w:bottom w:val="single" w:sz="4" w:space="0" w:color="auto"/>
            </w:tcBorders>
            <w:shd w:val="clear" w:color="auto" w:fill="auto"/>
            <w:noWrap/>
            <w:vAlign w:val="bottom"/>
            <w:hideMark/>
          </w:tcPr>
          <w:p w14:paraId="36747190"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jan-18</w:t>
            </w:r>
          </w:p>
        </w:tc>
        <w:tc>
          <w:tcPr>
            <w:tcW w:w="833" w:type="dxa"/>
            <w:tcBorders>
              <w:top w:val="single" w:sz="4" w:space="0" w:color="auto"/>
              <w:bottom w:val="single" w:sz="4" w:space="0" w:color="auto"/>
            </w:tcBorders>
            <w:shd w:val="clear" w:color="auto" w:fill="auto"/>
            <w:noWrap/>
            <w:vAlign w:val="bottom"/>
            <w:hideMark/>
          </w:tcPr>
          <w:p w14:paraId="2C356B6B"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feb-18</w:t>
            </w:r>
          </w:p>
        </w:tc>
        <w:tc>
          <w:tcPr>
            <w:tcW w:w="860" w:type="dxa"/>
            <w:tcBorders>
              <w:top w:val="single" w:sz="4" w:space="0" w:color="auto"/>
              <w:bottom w:val="single" w:sz="4" w:space="0" w:color="auto"/>
            </w:tcBorders>
            <w:shd w:val="clear" w:color="auto" w:fill="auto"/>
            <w:noWrap/>
            <w:vAlign w:val="bottom"/>
            <w:hideMark/>
          </w:tcPr>
          <w:p w14:paraId="1866B400" w14:textId="77777777" w:rsidR="00CC4284" w:rsidRPr="00CC4284" w:rsidRDefault="00CC4284" w:rsidP="006F75CA">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m</w:t>
            </w:r>
            <w:r w:rsidR="006F75CA">
              <w:rPr>
                <w:rFonts w:ascii="Calibri" w:eastAsia="Times New Roman" w:hAnsi="Calibri" w:cs="Calibri"/>
                <w:color w:val="000000"/>
                <w:lang w:eastAsia="nl-NL"/>
              </w:rPr>
              <w:t>ar</w:t>
            </w:r>
            <w:r w:rsidRPr="00CC4284">
              <w:rPr>
                <w:rFonts w:ascii="Calibri" w:eastAsia="Times New Roman" w:hAnsi="Calibri" w:cs="Calibri"/>
                <w:color w:val="000000"/>
                <w:lang w:eastAsia="nl-NL"/>
              </w:rPr>
              <w:t>-18</w:t>
            </w:r>
          </w:p>
        </w:tc>
        <w:tc>
          <w:tcPr>
            <w:tcW w:w="838" w:type="dxa"/>
            <w:tcBorders>
              <w:top w:val="single" w:sz="4" w:space="0" w:color="auto"/>
              <w:bottom w:val="single" w:sz="4" w:space="0" w:color="auto"/>
            </w:tcBorders>
            <w:shd w:val="clear" w:color="auto" w:fill="auto"/>
            <w:noWrap/>
            <w:vAlign w:val="bottom"/>
            <w:hideMark/>
          </w:tcPr>
          <w:p w14:paraId="37142C75"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apr-18</w:t>
            </w:r>
          </w:p>
        </w:tc>
        <w:tc>
          <w:tcPr>
            <w:tcW w:w="876" w:type="dxa"/>
            <w:tcBorders>
              <w:top w:val="single" w:sz="4" w:space="0" w:color="auto"/>
              <w:bottom w:val="single" w:sz="4" w:space="0" w:color="auto"/>
            </w:tcBorders>
            <w:shd w:val="clear" w:color="auto" w:fill="auto"/>
            <w:noWrap/>
            <w:vAlign w:val="bottom"/>
            <w:hideMark/>
          </w:tcPr>
          <w:p w14:paraId="1BFA50C9" w14:textId="77777777" w:rsidR="00CC4284" w:rsidRPr="00CC4284" w:rsidRDefault="00CC4284" w:rsidP="006F75CA">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m</w:t>
            </w:r>
            <w:r w:rsidR="006F75CA">
              <w:rPr>
                <w:rFonts w:ascii="Calibri" w:eastAsia="Times New Roman" w:hAnsi="Calibri" w:cs="Calibri"/>
                <w:color w:val="000000"/>
                <w:lang w:eastAsia="nl-NL"/>
              </w:rPr>
              <w:t>ay</w:t>
            </w:r>
            <w:r w:rsidRPr="00CC4284">
              <w:rPr>
                <w:rFonts w:ascii="Calibri" w:eastAsia="Times New Roman" w:hAnsi="Calibri" w:cs="Calibri"/>
                <w:color w:val="000000"/>
                <w:lang w:eastAsia="nl-NL"/>
              </w:rPr>
              <w:t>-18</w:t>
            </w:r>
          </w:p>
        </w:tc>
      </w:tr>
      <w:tr w:rsidR="00CC4284" w:rsidRPr="00CC4284" w14:paraId="7B454EB8" w14:textId="77777777" w:rsidTr="00C501B6">
        <w:trPr>
          <w:trHeight w:val="288"/>
        </w:trPr>
        <w:tc>
          <w:tcPr>
            <w:tcW w:w="1134" w:type="dxa"/>
            <w:tcBorders>
              <w:top w:val="single" w:sz="4" w:space="0" w:color="auto"/>
              <w:bottom w:val="single" w:sz="4" w:space="0" w:color="auto"/>
              <w:right w:val="single" w:sz="4" w:space="0" w:color="auto"/>
            </w:tcBorders>
            <w:shd w:val="clear" w:color="auto" w:fill="auto"/>
            <w:noWrap/>
            <w:vAlign w:val="bottom"/>
            <w:hideMark/>
          </w:tcPr>
          <w:p w14:paraId="48EEB9C2" w14:textId="77777777" w:rsidR="00CC4284" w:rsidRPr="00CC4284" w:rsidRDefault="00CC4284" w:rsidP="00CC4284">
            <w:pPr>
              <w:spacing w:after="0" w:line="240" w:lineRule="auto"/>
              <w:rPr>
                <w:rFonts w:ascii="Calibri" w:eastAsia="Times New Roman" w:hAnsi="Calibri" w:cs="Calibri"/>
                <w:b/>
                <w:bCs/>
                <w:color w:val="000000"/>
                <w:lang w:eastAsia="nl-NL"/>
              </w:rPr>
            </w:pPr>
            <w:r w:rsidRPr="00CC4284">
              <w:rPr>
                <w:rFonts w:ascii="Calibri" w:eastAsia="Times New Roman" w:hAnsi="Calibri" w:cs="Calibri"/>
                <w:b/>
                <w:bCs/>
                <w:color w:val="000000"/>
                <w:lang w:eastAsia="nl-NL"/>
              </w:rPr>
              <w:t>WP1</w:t>
            </w:r>
          </w:p>
        </w:tc>
        <w:tc>
          <w:tcPr>
            <w:tcW w:w="759" w:type="dxa"/>
            <w:tcBorders>
              <w:top w:val="single" w:sz="4" w:space="0" w:color="auto"/>
              <w:left w:val="single" w:sz="4" w:space="0" w:color="auto"/>
              <w:bottom w:val="single" w:sz="4" w:space="0" w:color="auto"/>
            </w:tcBorders>
            <w:shd w:val="clear" w:color="auto" w:fill="92D050"/>
            <w:noWrap/>
            <w:vAlign w:val="bottom"/>
            <w:hideMark/>
          </w:tcPr>
          <w:p w14:paraId="09591E9F" w14:textId="77777777" w:rsidR="00CC4284" w:rsidRPr="00C501B6" w:rsidRDefault="00CC4284" w:rsidP="00CC4284">
            <w:pPr>
              <w:spacing w:after="0" w:line="240" w:lineRule="auto"/>
              <w:rPr>
                <w:rFonts w:ascii="Calibri" w:eastAsia="Times New Roman" w:hAnsi="Calibri" w:cs="Calibri"/>
                <w:color w:val="92D050"/>
                <w:lang w:eastAsia="nl-NL"/>
              </w:rPr>
            </w:pPr>
            <w:r w:rsidRPr="00C501B6">
              <w:rPr>
                <w:rFonts w:ascii="Calibri" w:eastAsia="Times New Roman" w:hAnsi="Calibri" w:cs="Calibri"/>
                <w:color w:val="92D050"/>
                <w:lang w:eastAsia="nl-NL"/>
              </w:rPr>
              <w:t> </w:t>
            </w:r>
          </w:p>
        </w:tc>
        <w:tc>
          <w:tcPr>
            <w:tcW w:w="865" w:type="dxa"/>
            <w:tcBorders>
              <w:top w:val="single" w:sz="4" w:space="0" w:color="auto"/>
              <w:bottom w:val="single" w:sz="4" w:space="0" w:color="auto"/>
            </w:tcBorders>
            <w:shd w:val="clear" w:color="auto" w:fill="92D050"/>
            <w:noWrap/>
            <w:vAlign w:val="bottom"/>
            <w:hideMark/>
          </w:tcPr>
          <w:p w14:paraId="3AF876C1" w14:textId="77777777" w:rsidR="00CC4284" w:rsidRPr="00C501B6" w:rsidRDefault="00CC4284" w:rsidP="00CC4284">
            <w:pPr>
              <w:spacing w:after="0" w:line="240" w:lineRule="auto"/>
              <w:rPr>
                <w:rFonts w:ascii="Calibri" w:eastAsia="Times New Roman" w:hAnsi="Calibri" w:cs="Calibri"/>
                <w:color w:val="92D050"/>
                <w:lang w:eastAsia="nl-NL"/>
              </w:rPr>
            </w:pPr>
            <w:r w:rsidRPr="00C501B6">
              <w:rPr>
                <w:rFonts w:ascii="Calibri" w:eastAsia="Times New Roman" w:hAnsi="Calibri" w:cs="Calibri"/>
                <w:color w:val="92D050"/>
                <w:lang w:eastAsia="nl-NL"/>
              </w:rPr>
              <w:t> </w:t>
            </w:r>
          </w:p>
        </w:tc>
        <w:tc>
          <w:tcPr>
            <w:tcW w:w="852" w:type="dxa"/>
            <w:tcBorders>
              <w:top w:val="single" w:sz="4" w:space="0" w:color="auto"/>
              <w:bottom w:val="single" w:sz="4" w:space="0" w:color="auto"/>
            </w:tcBorders>
            <w:shd w:val="clear" w:color="auto" w:fill="auto"/>
            <w:noWrap/>
            <w:vAlign w:val="bottom"/>
            <w:hideMark/>
          </w:tcPr>
          <w:p w14:paraId="68F09E68" w14:textId="77777777" w:rsidR="00CC4284" w:rsidRPr="00CC4284" w:rsidRDefault="00CC4284" w:rsidP="00CC4284">
            <w:pPr>
              <w:spacing w:after="0" w:line="240" w:lineRule="auto"/>
              <w:rPr>
                <w:rFonts w:ascii="Calibri" w:eastAsia="Times New Roman" w:hAnsi="Calibri" w:cs="Calibri"/>
                <w:color w:val="006100"/>
                <w:lang w:eastAsia="nl-NL"/>
              </w:rPr>
            </w:pPr>
          </w:p>
        </w:tc>
        <w:tc>
          <w:tcPr>
            <w:tcW w:w="830" w:type="dxa"/>
            <w:tcBorders>
              <w:top w:val="single" w:sz="4" w:space="0" w:color="auto"/>
              <w:bottom w:val="single" w:sz="4" w:space="0" w:color="auto"/>
            </w:tcBorders>
            <w:shd w:val="clear" w:color="auto" w:fill="auto"/>
            <w:noWrap/>
            <w:vAlign w:val="bottom"/>
            <w:hideMark/>
          </w:tcPr>
          <w:p w14:paraId="71F9E2E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bottom w:val="single" w:sz="4" w:space="0" w:color="auto"/>
            </w:tcBorders>
            <w:shd w:val="clear" w:color="auto" w:fill="auto"/>
            <w:noWrap/>
            <w:vAlign w:val="bottom"/>
            <w:hideMark/>
          </w:tcPr>
          <w:p w14:paraId="1A81CF8C"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bottom w:val="single" w:sz="4" w:space="0" w:color="auto"/>
            </w:tcBorders>
            <w:shd w:val="clear" w:color="auto" w:fill="auto"/>
            <w:noWrap/>
            <w:vAlign w:val="bottom"/>
            <w:hideMark/>
          </w:tcPr>
          <w:p w14:paraId="0103E07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bottom w:val="single" w:sz="4" w:space="0" w:color="auto"/>
            </w:tcBorders>
            <w:shd w:val="clear" w:color="auto" w:fill="auto"/>
            <w:noWrap/>
            <w:vAlign w:val="bottom"/>
            <w:hideMark/>
          </w:tcPr>
          <w:p w14:paraId="0CC5F37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bottom w:val="single" w:sz="4" w:space="0" w:color="auto"/>
            </w:tcBorders>
            <w:shd w:val="clear" w:color="auto" w:fill="auto"/>
            <w:noWrap/>
            <w:vAlign w:val="bottom"/>
            <w:hideMark/>
          </w:tcPr>
          <w:p w14:paraId="211A00B6"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bottom w:val="single" w:sz="4" w:space="0" w:color="auto"/>
            </w:tcBorders>
            <w:shd w:val="clear" w:color="auto" w:fill="auto"/>
            <w:noWrap/>
            <w:vAlign w:val="bottom"/>
            <w:hideMark/>
          </w:tcPr>
          <w:p w14:paraId="7D9A1B5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bottom w:val="single" w:sz="4" w:space="0" w:color="auto"/>
            </w:tcBorders>
            <w:shd w:val="clear" w:color="auto" w:fill="auto"/>
            <w:noWrap/>
            <w:vAlign w:val="bottom"/>
            <w:hideMark/>
          </w:tcPr>
          <w:p w14:paraId="1C1803A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top w:val="single" w:sz="4" w:space="0" w:color="auto"/>
              <w:bottom w:val="single" w:sz="4" w:space="0" w:color="auto"/>
            </w:tcBorders>
            <w:shd w:val="clear" w:color="auto" w:fill="auto"/>
            <w:noWrap/>
            <w:vAlign w:val="bottom"/>
            <w:hideMark/>
          </w:tcPr>
          <w:p w14:paraId="6050151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10992C75" w14:textId="77777777" w:rsidTr="00850972">
        <w:trPr>
          <w:trHeight w:val="288"/>
        </w:trPr>
        <w:tc>
          <w:tcPr>
            <w:tcW w:w="1134" w:type="dxa"/>
            <w:tcBorders>
              <w:top w:val="single" w:sz="4" w:space="0" w:color="auto"/>
              <w:bottom w:val="single" w:sz="4" w:space="0" w:color="auto"/>
              <w:right w:val="single" w:sz="4" w:space="0" w:color="auto"/>
            </w:tcBorders>
            <w:shd w:val="clear" w:color="auto" w:fill="auto"/>
            <w:noWrap/>
            <w:vAlign w:val="bottom"/>
            <w:hideMark/>
          </w:tcPr>
          <w:p w14:paraId="2CE9DA5D" w14:textId="77777777" w:rsidR="00CC4284" w:rsidRPr="00CC4284" w:rsidRDefault="00CC4284" w:rsidP="00CC4284">
            <w:pPr>
              <w:spacing w:after="0" w:line="240" w:lineRule="auto"/>
              <w:rPr>
                <w:rFonts w:ascii="Calibri" w:eastAsia="Times New Roman" w:hAnsi="Calibri" w:cs="Calibri"/>
                <w:b/>
                <w:bCs/>
                <w:color w:val="000000"/>
                <w:lang w:eastAsia="nl-NL"/>
              </w:rPr>
            </w:pPr>
            <w:r w:rsidRPr="00CC4284">
              <w:rPr>
                <w:rFonts w:ascii="Calibri" w:eastAsia="Times New Roman" w:hAnsi="Calibri" w:cs="Calibri"/>
                <w:b/>
                <w:bCs/>
                <w:color w:val="000000"/>
                <w:lang w:eastAsia="nl-NL"/>
              </w:rPr>
              <w:t>WP2</w:t>
            </w:r>
          </w:p>
        </w:tc>
        <w:tc>
          <w:tcPr>
            <w:tcW w:w="759" w:type="dxa"/>
            <w:tcBorders>
              <w:top w:val="single" w:sz="4" w:space="0" w:color="auto"/>
              <w:left w:val="single" w:sz="4" w:space="0" w:color="auto"/>
              <w:bottom w:val="single" w:sz="4" w:space="0" w:color="auto"/>
            </w:tcBorders>
            <w:shd w:val="clear" w:color="auto" w:fill="auto"/>
            <w:noWrap/>
            <w:vAlign w:val="bottom"/>
            <w:hideMark/>
          </w:tcPr>
          <w:p w14:paraId="226ADC75" w14:textId="77777777" w:rsidR="00CC4284" w:rsidRPr="00CC4284" w:rsidRDefault="00CC4284" w:rsidP="00CC4284">
            <w:pPr>
              <w:spacing w:after="0" w:line="240" w:lineRule="auto"/>
              <w:rPr>
                <w:rFonts w:ascii="Calibri" w:eastAsia="Times New Roman" w:hAnsi="Calibri" w:cs="Calibri"/>
                <w:b/>
                <w:bCs/>
                <w:color w:val="000000"/>
                <w:lang w:eastAsia="nl-NL"/>
              </w:rPr>
            </w:pPr>
          </w:p>
        </w:tc>
        <w:tc>
          <w:tcPr>
            <w:tcW w:w="865" w:type="dxa"/>
            <w:tcBorders>
              <w:top w:val="single" w:sz="4" w:space="0" w:color="auto"/>
              <w:bottom w:val="single" w:sz="4" w:space="0" w:color="auto"/>
            </w:tcBorders>
            <w:shd w:val="clear" w:color="auto" w:fill="auto"/>
            <w:noWrap/>
            <w:vAlign w:val="bottom"/>
            <w:hideMark/>
          </w:tcPr>
          <w:p w14:paraId="7898309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bottom w:val="single" w:sz="4" w:space="0" w:color="auto"/>
            </w:tcBorders>
            <w:shd w:val="clear" w:color="auto" w:fill="auto"/>
            <w:noWrap/>
            <w:vAlign w:val="bottom"/>
            <w:hideMark/>
          </w:tcPr>
          <w:p w14:paraId="018D2AFD"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top w:val="single" w:sz="4" w:space="0" w:color="auto"/>
              <w:bottom w:val="single" w:sz="4" w:space="0" w:color="auto"/>
            </w:tcBorders>
            <w:shd w:val="clear" w:color="auto" w:fill="auto"/>
            <w:noWrap/>
            <w:vAlign w:val="bottom"/>
            <w:hideMark/>
          </w:tcPr>
          <w:p w14:paraId="1FB6D17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bottom w:val="single" w:sz="4" w:space="0" w:color="auto"/>
            </w:tcBorders>
            <w:shd w:val="clear" w:color="auto" w:fill="auto"/>
            <w:noWrap/>
            <w:vAlign w:val="bottom"/>
            <w:hideMark/>
          </w:tcPr>
          <w:p w14:paraId="438E02B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bottom w:val="single" w:sz="4" w:space="0" w:color="auto"/>
            </w:tcBorders>
            <w:shd w:val="clear" w:color="auto" w:fill="auto"/>
            <w:noWrap/>
            <w:vAlign w:val="bottom"/>
            <w:hideMark/>
          </w:tcPr>
          <w:p w14:paraId="3A0A247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bottom w:val="single" w:sz="4" w:space="0" w:color="auto"/>
            </w:tcBorders>
            <w:shd w:val="clear" w:color="auto" w:fill="auto"/>
            <w:noWrap/>
            <w:vAlign w:val="bottom"/>
            <w:hideMark/>
          </w:tcPr>
          <w:p w14:paraId="3224E70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bottom w:val="single" w:sz="4" w:space="0" w:color="auto"/>
            </w:tcBorders>
            <w:shd w:val="clear" w:color="auto" w:fill="auto"/>
            <w:noWrap/>
            <w:vAlign w:val="bottom"/>
            <w:hideMark/>
          </w:tcPr>
          <w:p w14:paraId="4CBEF70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bottom w:val="single" w:sz="4" w:space="0" w:color="auto"/>
            </w:tcBorders>
            <w:shd w:val="clear" w:color="auto" w:fill="auto"/>
            <w:noWrap/>
            <w:vAlign w:val="bottom"/>
            <w:hideMark/>
          </w:tcPr>
          <w:p w14:paraId="5518272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bottom w:val="single" w:sz="4" w:space="0" w:color="auto"/>
            </w:tcBorders>
            <w:shd w:val="clear" w:color="auto" w:fill="auto"/>
            <w:noWrap/>
            <w:vAlign w:val="bottom"/>
            <w:hideMark/>
          </w:tcPr>
          <w:p w14:paraId="1AA1F76E"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top w:val="single" w:sz="4" w:space="0" w:color="auto"/>
              <w:bottom w:val="single" w:sz="4" w:space="0" w:color="auto"/>
            </w:tcBorders>
            <w:shd w:val="clear" w:color="auto" w:fill="auto"/>
            <w:noWrap/>
            <w:vAlign w:val="bottom"/>
            <w:hideMark/>
          </w:tcPr>
          <w:p w14:paraId="529DF3A7"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30E311FB" w14:textId="77777777" w:rsidTr="00A33919">
        <w:trPr>
          <w:trHeight w:val="288"/>
        </w:trPr>
        <w:tc>
          <w:tcPr>
            <w:tcW w:w="1134" w:type="dxa"/>
            <w:tcBorders>
              <w:top w:val="single" w:sz="4" w:space="0" w:color="auto"/>
              <w:right w:val="single" w:sz="4" w:space="0" w:color="auto"/>
            </w:tcBorders>
            <w:shd w:val="clear" w:color="auto" w:fill="auto"/>
            <w:noWrap/>
            <w:vAlign w:val="bottom"/>
            <w:hideMark/>
          </w:tcPr>
          <w:p w14:paraId="5F4B2F5C" w14:textId="77777777" w:rsidR="00CC4284" w:rsidRPr="00CC4284" w:rsidRDefault="00CC4284" w:rsidP="00CC4284">
            <w:pPr>
              <w:spacing w:after="0" w:line="240" w:lineRule="auto"/>
              <w:jc w:val="right"/>
              <w:rPr>
                <w:rFonts w:ascii="Calibri" w:eastAsia="Times New Roman" w:hAnsi="Calibri" w:cs="Calibri"/>
                <w:color w:val="000000"/>
                <w:lang w:eastAsia="nl-NL"/>
              </w:rPr>
            </w:pPr>
            <w:proofErr w:type="spellStart"/>
            <w:r w:rsidRPr="00CC4284">
              <w:rPr>
                <w:rFonts w:ascii="Calibri" w:eastAsia="Times New Roman" w:hAnsi="Calibri" w:cs="Calibri"/>
                <w:color w:val="000000"/>
                <w:lang w:eastAsia="nl-NL"/>
              </w:rPr>
              <w:t>Task</w:t>
            </w:r>
            <w:proofErr w:type="spellEnd"/>
            <w:r w:rsidRPr="00CC4284">
              <w:rPr>
                <w:rFonts w:ascii="Calibri" w:eastAsia="Times New Roman" w:hAnsi="Calibri" w:cs="Calibri"/>
                <w:color w:val="000000"/>
                <w:lang w:eastAsia="nl-NL"/>
              </w:rPr>
              <w:t xml:space="preserve"> 2.1.</w:t>
            </w:r>
          </w:p>
        </w:tc>
        <w:tc>
          <w:tcPr>
            <w:tcW w:w="759" w:type="dxa"/>
            <w:tcBorders>
              <w:top w:val="single" w:sz="4" w:space="0" w:color="auto"/>
              <w:left w:val="single" w:sz="4" w:space="0" w:color="auto"/>
            </w:tcBorders>
            <w:shd w:val="clear" w:color="auto" w:fill="auto"/>
            <w:noWrap/>
            <w:vAlign w:val="bottom"/>
            <w:hideMark/>
          </w:tcPr>
          <w:p w14:paraId="6264D8BA"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tcBorders>
              <w:top w:val="single" w:sz="4" w:space="0" w:color="auto"/>
            </w:tcBorders>
            <w:shd w:val="clear" w:color="auto" w:fill="auto"/>
            <w:noWrap/>
            <w:vAlign w:val="bottom"/>
            <w:hideMark/>
          </w:tcPr>
          <w:p w14:paraId="51DB3E85"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tcBorders>
            <w:shd w:val="clear" w:color="auto" w:fill="00B0F0"/>
            <w:noWrap/>
            <w:vAlign w:val="bottom"/>
            <w:hideMark/>
          </w:tcPr>
          <w:p w14:paraId="62FA642F"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30" w:type="dxa"/>
            <w:tcBorders>
              <w:top w:val="single" w:sz="4" w:space="0" w:color="auto"/>
            </w:tcBorders>
            <w:shd w:val="clear" w:color="auto" w:fill="auto"/>
            <w:noWrap/>
            <w:vAlign w:val="bottom"/>
            <w:hideMark/>
          </w:tcPr>
          <w:p w14:paraId="3AE2402F" w14:textId="77777777" w:rsidR="00CC4284" w:rsidRPr="00CC4284" w:rsidRDefault="00CC4284" w:rsidP="00CC4284">
            <w:pPr>
              <w:spacing w:after="0" w:line="240" w:lineRule="auto"/>
              <w:rPr>
                <w:rFonts w:ascii="Calibri" w:eastAsia="Times New Roman" w:hAnsi="Calibri" w:cs="Calibri"/>
                <w:color w:val="9C6500"/>
                <w:lang w:eastAsia="nl-NL"/>
              </w:rPr>
            </w:pPr>
          </w:p>
        </w:tc>
        <w:tc>
          <w:tcPr>
            <w:tcW w:w="871" w:type="dxa"/>
            <w:tcBorders>
              <w:top w:val="single" w:sz="4" w:space="0" w:color="auto"/>
            </w:tcBorders>
            <w:shd w:val="clear" w:color="auto" w:fill="auto"/>
            <w:noWrap/>
            <w:vAlign w:val="bottom"/>
            <w:hideMark/>
          </w:tcPr>
          <w:p w14:paraId="14C50E2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tcBorders>
            <w:shd w:val="clear" w:color="auto" w:fill="auto"/>
            <w:noWrap/>
            <w:vAlign w:val="bottom"/>
            <w:hideMark/>
          </w:tcPr>
          <w:p w14:paraId="66BC1DFE"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tcBorders>
            <w:shd w:val="clear" w:color="auto" w:fill="auto"/>
            <w:noWrap/>
            <w:vAlign w:val="bottom"/>
            <w:hideMark/>
          </w:tcPr>
          <w:p w14:paraId="59D78BD6"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tcBorders>
            <w:shd w:val="clear" w:color="auto" w:fill="auto"/>
            <w:noWrap/>
            <w:vAlign w:val="bottom"/>
            <w:hideMark/>
          </w:tcPr>
          <w:p w14:paraId="3D1C868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tcBorders>
            <w:shd w:val="clear" w:color="auto" w:fill="auto"/>
            <w:noWrap/>
            <w:vAlign w:val="bottom"/>
            <w:hideMark/>
          </w:tcPr>
          <w:p w14:paraId="0A61D79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tcBorders>
            <w:shd w:val="clear" w:color="auto" w:fill="auto"/>
            <w:noWrap/>
            <w:vAlign w:val="bottom"/>
            <w:hideMark/>
          </w:tcPr>
          <w:p w14:paraId="6697861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top w:val="single" w:sz="4" w:space="0" w:color="auto"/>
            </w:tcBorders>
            <w:shd w:val="clear" w:color="auto" w:fill="auto"/>
            <w:noWrap/>
            <w:vAlign w:val="bottom"/>
            <w:hideMark/>
          </w:tcPr>
          <w:p w14:paraId="5DFF942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07BA8A4B" w14:textId="77777777" w:rsidTr="00C501B6">
        <w:trPr>
          <w:trHeight w:val="288"/>
        </w:trPr>
        <w:tc>
          <w:tcPr>
            <w:tcW w:w="1134" w:type="dxa"/>
            <w:tcBorders>
              <w:right w:val="single" w:sz="4" w:space="0" w:color="auto"/>
            </w:tcBorders>
            <w:shd w:val="clear" w:color="auto" w:fill="auto"/>
            <w:noWrap/>
            <w:vAlign w:val="bottom"/>
            <w:hideMark/>
          </w:tcPr>
          <w:p w14:paraId="1235890D" w14:textId="77777777" w:rsidR="00CC4284" w:rsidRPr="00CC4284" w:rsidRDefault="00CC4284" w:rsidP="00CC4284">
            <w:pPr>
              <w:spacing w:after="0" w:line="240" w:lineRule="auto"/>
              <w:jc w:val="right"/>
              <w:rPr>
                <w:rFonts w:ascii="Calibri" w:eastAsia="Times New Roman" w:hAnsi="Calibri" w:cs="Calibri"/>
                <w:color w:val="000000"/>
                <w:lang w:eastAsia="nl-NL"/>
              </w:rPr>
            </w:pPr>
            <w:proofErr w:type="spellStart"/>
            <w:r w:rsidRPr="00CC4284">
              <w:rPr>
                <w:rFonts w:ascii="Calibri" w:eastAsia="Times New Roman" w:hAnsi="Calibri" w:cs="Calibri"/>
                <w:color w:val="000000"/>
                <w:lang w:eastAsia="nl-NL"/>
              </w:rPr>
              <w:t>Task</w:t>
            </w:r>
            <w:proofErr w:type="spellEnd"/>
            <w:r w:rsidRPr="00CC4284">
              <w:rPr>
                <w:rFonts w:ascii="Calibri" w:eastAsia="Times New Roman" w:hAnsi="Calibri" w:cs="Calibri"/>
                <w:color w:val="000000"/>
                <w:lang w:eastAsia="nl-NL"/>
              </w:rPr>
              <w:t xml:space="preserve"> 2.2.</w:t>
            </w:r>
          </w:p>
        </w:tc>
        <w:tc>
          <w:tcPr>
            <w:tcW w:w="759" w:type="dxa"/>
            <w:tcBorders>
              <w:left w:val="single" w:sz="4" w:space="0" w:color="auto"/>
            </w:tcBorders>
            <w:shd w:val="clear" w:color="auto" w:fill="auto"/>
            <w:noWrap/>
            <w:vAlign w:val="bottom"/>
            <w:hideMark/>
          </w:tcPr>
          <w:p w14:paraId="2AD77A69"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shd w:val="clear" w:color="auto" w:fill="auto"/>
            <w:noWrap/>
            <w:vAlign w:val="bottom"/>
            <w:hideMark/>
          </w:tcPr>
          <w:p w14:paraId="277FDAF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shd w:val="clear" w:color="auto" w:fill="FFFF00"/>
            <w:noWrap/>
            <w:vAlign w:val="bottom"/>
            <w:hideMark/>
          </w:tcPr>
          <w:p w14:paraId="6EFF56B8"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30" w:type="dxa"/>
            <w:shd w:val="clear" w:color="auto" w:fill="FFFF00"/>
            <w:noWrap/>
            <w:vAlign w:val="bottom"/>
            <w:hideMark/>
          </w:tcPr>
          <w:p w14:paraId="54AEC4C2"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71" w:type="dxa"/>
            <w:shd w:val="clear" w:color="auto" w:fill="auto"/>
            <w:noWrap/>
            <w:vAlign w:val="bottom"/>
            <w:hideMark/>
          </w:tcPr>
          <w:p w14:paraId="4FBF2051" w14:textId="77777777" w:rsidR="00CC4284" w:rsidRPr="00CC4284" w:rsidRDefault="00CC4284" w:rsidP="00CC4284">
            <w:pPr>
              <w:spacing w:after="0" w:line="240" w:lineRule="auto"/>
              <w:rPr>
                <w:rFonts w:ascii="Calibri" w:eastAsia="Times New Roman" w:hAnsi="Calibri" w:cs="Calibri"/>
                <w:color w:val="9C6500"/>
                <w:lang w:eastAsia="nl-NL"/>
              </w:rPr>
            </w:pPr>
          </w:p>
        </w:tc>
        <w:tc>
          <w:tcPr>
            <w:tcW w:w="859" w:type="dxa"/>
            <w:shd w:val="clear" w:color="auto" w:fill="auto"/>
            <w:noWrap/>
            <w:vAlign w:val="bottom"/>
            <w:hideMark/>
          </w:tcPr>
          <w:p w14:paraId="7247951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shd w:val="clear" w:color="auto" w:fill="auto"/>
            <w:noWrap/>
            <w:vAlign w:val="bottom"/>
            <w:hideMark/>
          </w:tcPr>
          <w:p w14:paraId="3F2FB979"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shd w:val="clear" w:color="auto" w:fill="auto"/>
            <w:noWrap/>
            <w:vAlign w:val="bottom"/>
            <w:hideMark/>
          </w:tcPr>
          <w:p w14:paraId="24EB254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shd w:val="clear" w:color="auto" w:fill="auto"/>
            <w:noWrap/>
            <w:vAlign w:val="bottom"/>
            <w:hideMark/>
          </w:tcPr>
          <w:p w14:paraId="6C0127B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shd w:val="clear" w:color="auto" w:fill="auto"/>
            <w:noWrap/>
            <w:vAlign w:val="bottom"/>
            <w:hideMark/>
          </w:tcPr>
          <w:p w14:paraId="035CC5E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shd w:val="clear" w:color="auto" w:fill="auto"/>
            <w:noWrap/>
            <w:vAlign w:val="bottom"/>
            <w:hideMark/>
          </w:tcPr>
          <w:p w14:paraId="19205070"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6A230B21" w14:textId="77777777" w:rsidTr="00C501B6">
        <w:trPr>
          <w:trHeight w:val="288"/>
        </w:trPr>
        <w:tc>
          <w:tcPr>
            <w:tcW w:w="1134" w:type="dxa"/>
            <w:tcBorders>
              <w:bottom w:val="single" w:sz="4" w:space="0" w:color="auto"/>
              <w:right w:val="single" w:sz="4" w:space="0" w:color="auto"/>
            </w:tcBorders>
            <w:shd w:val="clear" w:color="auto" w:fill="auto"/>
            <w:noWrap/>
            <w:vAlign w:val="bottom"/>
            <w:hideMark/>
          </w:tcPr>
          <w:p w14:paraId="1A581C2A" w14:textId="77777777" w:rsidR="00CC4284" w:rsidRPr="00CC4284" w:rsidRDefault="00CC4284" w:rsidP="00CC4284">
            <w:pPr>
              <w:spacing w:after="0" w:line="240" w:lineRule="auto"/>
              <w:jc w:val="right"/>
              <w:rPr>
                <w:rFonts w:ascii="Calibri" w:eastAsia="Times New Roman" w:hAnsi="Calibri" w:cs="Calibri"/>
                <w:color w:val="000000"/>
                <w:lang w:eastAsia="nl-NL"/>
              </w:rPr>
            </w:pPr>
            <w:proofErr w:type="spellStart"/>
            <w:r w:rsidRPr="00CC4284">
              <w:rPr>
                <w:rFonts w:ascii="Calibri" w:eastAsia="Times New Roman" w:hAnsi="Calibri" w:cs="Calibri"/>
                <w:color w:val="000000"/>
                <w:lang w:eastAsia="nl-NL"/>
              </w:rPr>
              <w:t>Task</w:t>
            </w:r>
            <w:proofErr w:type="spellEnd"/>
            <w:r w:rsidRPr="00CC4284">
              <w:rPr>
                <w:rFonts w:ascii="Calibri" w:eastAsia="Times New Roman" w:hAnsi="Calibri" w:cs="Calibri"/>
                <w:color w:val="000000"/>
                <w:lang w:eastAsia="nl-NL"/>
              </w:rPr>
              <w:t xml:space="preserve"> 2.3.</w:t>
            </w:r>
          </w:p>
        </w:tc>
        <w:tc>
          <w:tcPr>
            <w:tcW w:w="759" w:type="dxa"/>
            <w:tcBorders>
              <w:left w:val="single" w:sz="4" w:space="0" w:color="auto"/>
              <w:bottom w:val="single" w:sz="4" w:space="0" w:color="auto"/>
            </w:tcBorders>
            <w:shd w:val="clear" w:color="auto" w:fill="auto"/>
            <w:noWrap/>
            <w:vAlign w:val="bottom"/>
            <w:hideMark/>
          </w:tcPr>
          <w:p w14:paraId="413D4496"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tcBorders>
              <w:bottom w:val="single" w:sz="4" w:space="0" w:color="auto"/>
            </w:tcBorders>
            <w:shd w:val="clear" w:color="auto" w:fill="auto"/>
            <w:noWrap/>
            <w:vAlign w:val="bottom"/>
            <w:hideMark/>
          </w:tcPr>
          <w:p w14:paraId="667CF359"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bottom w:val="single" w:sz="4" w:space="0" w:color="auto"/>
            </w:tcBorders>
            <w:shd w:val="clear" w:color="auto" w:fill="auto"/>
            <w:noWrap/>
            <w:vAlign w:val="bottom"/>
            <w:hideMark/>
          </w:tcPr>
          <w:p w14:paraId="62909AC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bottom w:val="single" w:sz="4" w:space="0" w:color="auto"/>
            </w:tcBorders>
            <w:shd w:val="clear" w:color="auto" w:fill="FFFF00"/>
            <w:noWrap/>
            <w:vAlign w:val="bottom"/>
            <w:hideMark/>
          </w:tcPr>
          <w:p w14:paraId="608E073A"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71" w:type="dxa"/>
            <w:tcBorders>
              <w:bottom w:val="single" w:sz="4" w:space="0" w:color="auto"/>
            </w:tcBorders>
            <w:shd w:val="clear" w:color="auto" w:fill="FFFF00"/>
            <w:noWrap/>
            <w:vAlign w:val="bottom"/>
            <w:hideMark/>
          </w:tcPr>
          <w:p w14:paraId="43B8147C"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59" w:type="dxa"/>
            <w:tcBorders>
              <w:bottom w:val="single" w:sz="4" w:space="0" w:color="auto"/>
            </w:tcBorders>
            <w:shd w:val="clear" w:color="auto" w:fill="auto"/>
            <w:noWrap/>
            <w:vAlign w:val="bottom"/>
            <w:hideMark/>
          </w:tcPr>
          <w:p w14:paraId="07F6BFC7" w14:textId="77777777" w:rsidR="00CC4284" w:rsidRPr="00CC4284" w:rsidRDefault="00CC4284" w:rsidP="00CC4284">
            <w:pPr>
              <w:spacing w:after="0" w:line="240" w:lineRule="auto"/>
              <w:rPr>
                <w:rFonts w:ascii="Calibri" w:eastAsia="Times New Roman" w:hAnsi="Calibri" w:cs="Calibri"/>
                <w:color w:val="9C6500"/>
                <w:lang w:eastAsia="nl-NL"/>
              </w:rPr>
            </w:pPr>
          </w:p>
        </w:tc>
        <w:tc>
          <w:tcPr>
            <w:tcW w:w="814" w:type="dxa"/>
            <w:tcBorders>
              <w:bottom w:val="single" w:sz="4" w:space="0" w:color="auto"/>
            </w:tcBorders>
            <w:shd w:val="clear" w:color="auto" w:fill="auto"/>
            <w:noWrap/>
            <w:vAlign w:val="bottom"/>
            <w:hideMark/>
          </w:tcPr>
          <w:p w14:paraId="2027E9E5"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bottom w:val="single" w:sz="4" w:space="0" w:color="auto"/>
            </w:tcBorders>
            <w:shd w:val="clear" w:color="auto" w:fill="auto"/>
            <w:noWrap/>
            <w:vAlign w:val="bottom"/>
            <w:hideMark/>
          </w:tcPr>
          <w:p w14:paraId="3644BD4D"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bottom w:val="single" w:sz="4" w:space="0" w:color="auto"/>
            </w:tcBorders>
            <w:shd w:val="clear" w:color="auto" w:fill="auto"/>
            <w:noWrap/>
            <w:vAlign w:val="bottom"/>
            <w:hideMark/>
          </w:tcPr>
          <w:p w14:paraId="061EF4E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bottom w:val="single" w:sz="4" w:space="0" w:color="auto"/>
            </w:tcBorders>
            <w:shd w:val="clear" w:color="auto" w:fill="auto"/>
            <w:noWrap/>
            <w:vAlign w:val="bottom"/>
            <w:hideMark/>
          </w:tcPr>
          <w:p w14:paraId="6CA6627D"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bottom w:val="single" w:sz="4" w:space="0" w:color="auto"/>
            </w:tcBorders>
            <w:shd w:val="clear" w:color="auto" w:fill="auto"/>
            <w:noWrap/>
            <w:vAlign w:val="bottom"/>
            <w:hideMark/>
          </w:tcPr>
          <w:p w14:paraId="461D391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06B809B3" w14:textId="77777777" w:rsidTr="0079593B">
        <w:trPr>
          <w:trHeight w:val="288"/>
        </w:trPr>
        <w:tc>
          <w:tcPr>
            <w:tcW w:w="1134" w:type="dxa"/>
            <w:tcBorders>
              <w:top w:val="single" w:sz="4" w:space="0" w:color="auto"/>
              <w:bottom w:val="single" w:sz="4" w:space="0" w:color="auto"/>
              <w:right w:val="single" w:sz="4" w:space="0" w:color="auto"/>
            </w:tcBorders>
            <w:shd w:val="clear" w:color="auto" w:fill="auto"/>
            <w:noWrap/>
            <w:vAlign w:val="bottom"/>
            <w:hideMark/>
          </w:tcPr>
          <w:p w14:paraId="5D6ED58A" w14:textId="77777777" w:rsidR="00CC4284" w:rsidRPr="00CC4284" w:rsidRDefault="00CC4284" w:rsidP="00CC4284">
            <w:pPr>
              <w:spacing w:after="0" w:line="240" w:lineRule="auto"/>
              <w:rPr>
                <w:rFonts w:ascii="Calibri" w:eastAsia="Times New Roman" w:hAnsi="Calibri" w:cs="Calibri"/>
                <w:b/>
                <w:bCs/>
                <w:color w:val="000000"/>
                <w:lang w:eastAsia="nl-NL"/>
              </w:rPr>
            </w:pPr>
            <w:r w:rsidRPr="00CC4284">
              <w:rPr>
                <w:rFonts w:ascii="Calibri" w:eastAsia="Times New Roman" w:hAnsi="Calibri" w:cs="Calibri"/>
                <w:b/>
                <w:bCs/>
                <w:color w:val="000000"/>
                <w:lang w:eastAsia="nl-NL"/>
              </w:rPr>
              <w:t>WP3</w:t>
            </w:r>
          </w:p>
        </w:tc>
        <w:tc>
          <w:tcPr>
            <w:tcW w:w="759" w:type="dxa"/>
            <w:tcBorders>
              <w:top w:val="single" w:sz="4" w:space="0" w:color="auto"/>
              <w:left w:val="single" w:sz="4" w:space="0" w:color="auto"/>
              <w:bottom w:val="single" w:sz="4" w:space="0" w:color="auto"/>
            </w:tcBorders>
            <w:shd w:val="clear" w:color="auto" w:fill="auto"/>
            <w:noWrap/>
            <w:vAlign w:val="bottom"/>
            <w:hideMark/>
          </w:tcPr>
          <w:p w14:paraId="00030633" w14:textId="77777777" w:rsidR="00CC4284" w:rsidRPr="00CC4284" w:rsidRDefault="00CC4284" w:rsidP="00CC4284">
            <w:pPr>
              <w:spacing w:after="0" w:line="240" w:lineRule="auto"/>
              <w:rPr>
                <w:rFonts w:ascii="Calibri" w:eastAsia="Times New Roman" w:hAnsi="Calibri" w:cs="Calibri"/>
                <w:b/>
                <w:bCs/>
                <w:color w:val="000000"/>
                <w:lang w:eastAsia="nl-NL"/>
              </w:rPr>
            </w:pPr>
          </w:p>
        </w:tc>
        <w:tc>
          <w:tcPr>
            <w:tcW w:w="865" w:type="dxa"/>
            <w:tcBorders>
              <w:top w:val="single" w:sz="4" w:space="0" w:color="auto"/>
              <w:bottom w:val="single" w:sz="4" w:space="0" w:color="auto"/>
            </w:tcBorders>
            <w:shd w:val="clear" w:color="auto" w:fill="auto"/>
            <w:noWrap/>
            <w:vAlign w:val="bottom"/>
            <w:hideMark/>
          </w:tcPr>
          <w:p w14:paraId="0F1177B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bottom w:val="single" w:sz="4" w:space="0" w:color="auto"/>
            </w:tcBorders>
            <w:shd w:val="clear" w:color="auto" w:fill="auto"/>
            <w:noWrap/>
            <w:vAlign w:val="bottom"/>
            <w:hideMark/>
          </w:tcPr>
          <w:p w14:paraId="2C299EBD"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top w:val="single" w:sz="4" w:space="0" w:color="auto"/>
              <w:bottom w:val="single" w:sz="4" w:space="0" w:color="auto"/>
            </w:tcBorders>
            <w:shd w:val="clear" w:color="auto" w:fill="auto"/>
            <w:noWrap/>
            <w:vAlign w:val="bottom"/>
            <w:hideMark/>
          </w:tcPr>
          <w:p w14:paraId="53BB8D5E"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bottom w:val="single" w:sz="4" w:space="0" w:color="auto"/>
            </w:tcBorders>
            <w:shd w:val="clear" w:color="auto" w:fill="auto"/>
            <w:noWrap/>
            <w:vAlign w:val="bottom"/>
            <w:hideMark/>
          </w:tcPr>
          <w:p w14:paraId="5D2B2307"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bottom w:val="single" w:sz="4" w:space="0" w:color="auto"/>
            </w:tcBorders>
            <w:shd w:val="clear" w:color="auto" w:fill="auto"/>
            <w:noWrap/>
            <w:vAlign w:val="bottom"/>
            <w:hideMark/>
          </w:tcPr>
          <w:p w14:paraId="5AEBBDD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bottom w:val="single" w:sz="4" w:space="0" w:color="auto"/>
            </w:tcBorders>
            <w:shd w:val="clear" w:color="auto" w:fill="auto"/>
            <w:noWrap/>
            <w:vAlign w:val="bottom"/>
            <w:hideMark/>
          </w:tcPr>
          <w:p w14:paraId="20DE3247"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bottom w:val="single" w:sz="4" w:space="0" w:color="auto"/>
            </w:tcBorders>
            <w:shd w:val="clear" w:color="auto" w:fill="auto"/>
            <w:noWrap/>
            <w:vAlign w:val="bottom"/>
            <w:hideMark/>
          </w:tcPr>
          <w:p w14:paraId="073B937B"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bottom w:val="single" w:sz="4" w:space="0" w:color="auto"/>
            </w:tcBorders>
            <w:shd w:val="clear" w:color="auto" w:fill="auto"/>
            <w:noWrap/>
            <w:vAlign w:val="bottom"/>
            <w:hideMark/>
          </w:tcPr>
          <w:p w14:paraId="1395865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bottom w:val="single" w:sz="4" w:space="0" w:color="auto"/>
            </w:tcBorders>
            <w:shd w:val="clear" w:color="auto" w:fill="auto"/>
            <w:noWrap/>
            <w:vAlign w:val="bottom"/>
            <w:hideMark/>
          </w:tcPr>
          <w:p w14:paraId="6A4E807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top w:val="single" w:sz="4" w:space="0" w:color="auto"/>
              <w:bottom w:val="single" w:sz="4" w:space="0" w:color="auto"/>
            </w:tcBorders>
            <w:shd w:val="clear" w:color="auto" w:fill="auto"/>
            <w:noWrap/>
            <w:vAlign w:val="bottom"/>
            <w:hideMark/>
          </w:tcPr>
          <w:p w14:paraId="60A3CB3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45CC5D4A" w14:textId="77777777" w:rsidTr="00C501B6">
        <w:trPr>
          <w:trHeight w:val="288"/>
        </w:trPr>
        <w:tc>
          <w:tcPr>
            <w:tcW w:w="1134" w:type="dxa"/>
            <w:tcBorders>
              <w:top w:val="single" w:sz="4" w:space="0" w:color="auto"/>
              <w:right w:val="single" w:sz="4" w:space="0" w:color="auto"/>
            </w:tcBorders>
            <w:shd w:val="clear" w:color="auto" w:fill="auto"/>
            <w:noWrap/>
            <w:vAlign w:val="bottom"/>
            <w:hideMark/>
          </w:tcPr>
          <w:p w14:paraId="5D58D026"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Taks 3.1.</w:t>
            </w:r>
          </w:p>
        </w:tc>
        <w:tc>
          <w:tcPr>
            <w:tcW w:w="759" w:type="dxa"/>
            <w:tcBorders>
              <w:top w:val="single" w:sz="4" w:space="0" w:color="auto"/>
              <w:left w:val="single" w:sz="4" w:space="0" w:color="auto"/>
            </w:tcBorders>
            <w:shd w:val="clear" w:color="auto" w:fill="auto"/>
            <w:noWrap/>
            <w:vAlign w:val="bottom"/>
            <w:hideMark/>
          </w:tcPr>
          <w:p w14:paraId="33361D85"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tcBorders>
              <w:top w:val="single" w:sz="4" w:space="0" w:color="auto"/>
            </w:tcBorders>
            <w:shd w:val="clear" w:color="auto" w:fill="auto"/>
            <w:noWrap/>
            <w:vAlign w:val="bottom"/>
            <w:hideMark/>
          </w:tcPr>
          <w:p w14:paraId="3E17376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tcBorders>
            <w:shd w:val="clear" w:color="auto" w:fill="auto"/>
            <w:noWrap/>
            <w:vAlign w:val="bottom"/>
            <w:hideMark/>
          </w:tcPr>
          <w:p w14:paraId="1BB469B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top w:val="single" w:sz="4" w:space="0" w:color="auto"/>
            </w:tcBorders>
            <w:shd w:val="clear" w:color="auto" w:fill="auto"/>
            <w:noWrap/>
            <w:vAlign w:val="bottom"/>
            <w:hideMark/>
          </w:tcPr>
          <w:p w14:paraId="734782E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tcBorders>
            <w:shd w:val="clear" w:color="auto" w:fill="FFFF00"/>
            <w:noWrap/>
            <w:vAlign w:val="bottom"/>
            <w:hideMark/>
          </w:tcPr>
          <w:p w14:paraId="19754BA2"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59" w:type="dxa"/>
            <w:tcBorders>
              <w:top w:val="single" w:sz="4" w:space="0" w:color="auto"/>
            </w:tcBorders>
            <w:shd w:val="clear" w:color="auto" w:fill="FFFF00"/>
            <w:noWrap/>
            <w:vAlign w:val="bottom"/>
            <w:hideMark/>
          </w:tcPr>
          <w:p w14:paraId="43E3416B"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14" w:type="dxa"/>
            <w:tcBorders>
              <w:top w:val="single" w:sz="4" w:space="0" w:color="auto"/>
            </w:tcBorders>
            <w:shd w:val="clear" w:color="auto" w:fill="FFFF00"/>
            <w:noWrap/>
            <w:vAlign w:val="bottom"/>
            <w:hideMark/>
          </w:tcPr>
          <w:p w14:paraId="00518F39"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33" w:type="dxa"/>
            <w:tcBorders>
              <w:top w:val="single" w:sz="4" w:space="0" w:color="auto"/>
            </w:tcBorders>
            <w:shd w:val="clear" w:color="auto" w:fill="auto"/>
            <w:noWrap/>
            <w:vAlign w:val="bottom"/>
            <w:hideMark/>
          </w:tcPr>
          <w:p w14:paraId="53F04005" w14:textId="77777777" w:rsidR="00CC4284" w:rsidRPr="00CC4284" w:rsidRDefault="00CC4284" w:rsidP="00CC4284">
            <w:pPr>
              <w:spacing w:after="0" w:line="240" w:lineRule="auto"/>
              <w:rPr>
                <w:rFonts w:ascii="Calibri" w:eastAsia="Times New Roman" w:hAnsi="Calibri" w:cs="Calibri"/>
                <w:color w:val="9C6500"/>
                <w:lang w:eastAsia="nl-NL"/>
              </w:rPr>
            </w:pPr>
          </w:p>
        </w:tc>
        <w:tc>
          <w:tcPr>
            <w:tcW w:w="860" w:type="dxa"/>
            <w:tcBorders>
              <w:top w:val="single" w:sz="4" w:space="0" w:color="auto"/>
            </w:tcBorders>
            <w:shd w:val="clear" w:color="auto" w:fill="auto"/>
            <w:noWrap/>
            <w:vAlign w:val="bottom"/>
            <w:hideMark/>
          </w:tcPr>
          <w:p w14:paraId="42D4D02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tcBorders>
            <w:shd w:val="clear" w:color="auto" w:fill="auto"/>
            <w:noWrap/>
            <w:vAlign w:val="bottom"/>
            <w:hideMark/>
          </w:tcPr>
          <w:p w14:paraId="7941D28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top w:val="single" w:sz="4" w:space="0" w:color="auto"/>
            </w:tcBorders>
            <w:shd w:val="clear" w:color="auto" w:fill="auto"/>
            <w:noWrap/>
            <w:vAlign w:val="bottom"/>
            <w:hideMark/>
          </w:tcPr>
          <w:p w14:paraId="6D35D8D5"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6473EE2A" w14:textId="77777777" w:rsidTr="00C501B6">
        <w:trPr>
          <w:trHeight w:val="288"/>
        </w:trPr>
        <w:tc>
          <w:tcPr>
            <w:tcW w:w="1134" w:type="dxa"/>
            <w:tcBorders>
              <w:right w:val="single" w:sz="4" w:space="0" w:color="auto"/>
            </w:tcBorders>
            <w:shd w:val="clear" w:color="auto" w:fill="auto"/>
            <w:noWrap/>
            <w:vAlign w:val="bottom"/>
            <w:hideMark/>
          </w:tcPr>
          <w:p w14:paraId="4C23A7BD" w14:textId="77777777" w:rsidR="00CC4284" w:rsidRPr="00CC4284" w:rsidRDefault="00CC4284" w:rsidP="00CC4284">
            <w:pPr>
              <w:spacing w:after="0" w:line="240" w:lineRule="auto"/>
              <w:jc w:val="right"/>
              <w:rPr>
                <w:rFonts w:ascii="Calibri" w:eastAsia="Times New Roman" w:hAnsi="Calibri" w:cs="Calibri"/>
                <w:color w:val="000000"/>
                <w:lang w:eastAsia="nl-NL"/>
              </w:rPr>
            </w:pPr>
            <w:proofErr w:type="spellStart"/>
            <w:r w:rsidRPr="00CC4284">
              <w:rPr>
                <w:rFonts w:ascii="Calibri" w:eastAsia="Times New Roman" w:hAnsi="Calibri" w:cs="Calibri"/>
                <w:color w:val="000000"/>
                <w:lang w:eastAsia="nl-NL"/>
              </w:rPr>
              <w:t>Task</w:t>
            </w:r>
            <w:proofErr w:type="spellEnd"/>
            <w:r w:rsidRPr="00CC4284">
              <w:rPr>
                <w:rFonts w:ascii="Calibri" w:eastAsia="Times New Roman" w:hAnsi="Calibri" w:cs="Calibri"/>
                <w:color w:val="000000"/>
                <w:lang w:eastAsia="nl-NL"/>
              </w:rPr>
              <w:t xml:space="preserve"> 3.2.</w:t>
            </w:r>
          </w:p>
        </w:tc>
        <w:tc>
          <w:tcPr>
            <w:tcW w:w="759" w:type="dxa"/>
            <w:tcBorders>
              <w:left w:val="single" w:sz="4" w:space="0" w:color="auto"/>
            </w:tcBorders>
            <w:shd w:val="clear" w:color="auto" w:fill="auto"/>
            <w:noWrap/>
            <w:vAlign w:val="bottom"/>
            <w:hideMark/>
          </w:tcPr>
          <w:p w14:paraId="0EE6DEEC"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shd w:val="clear" w:color="auto" w:fill="auto"/>
            <w:noWrap/>
            <w:vAlign w:val="bottom"/>
            <w:hideMark/>
          </w:tcPr>
          <w:p w14:paraId="4A02AE5E"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shd w:val="clear" w:color="auto" w:fill="auto"/>
            <w:noWrap/>
            <w:vAlign w:val="bottom"/>
            <w:hideMark/>
          </w:tcPr>
          <w:p w14:paraId="63E8338C"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shd w:val="clear" w:color="auto" w:fill="auto"/>
            <w:noWrap/>
            <w:vAlign w:val="bottom"/>
            <w:hideMark/>
          </w:tcPr>
          <w:p w14:paraId="5E0E752C"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shd w:val="clear" w:color="auto" w:fill="auto"/>
            <w:noWrap/>
            <w:vAlign w:val="bottom"/>
            <w:hideMark/>
          </w:tcPr>
          <w:p w14:paraId="6BB207B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shd w:val="clear" w:color="auto" w:fill="auto"/>
            <w:noWrap/>
            <w:vAlign w:val="bottom"/>
            <w:hideMark/>
          </w:tcPr>
          <w:p w14:paraId="27DF563E"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shd w:val="clear" w:color="auto" w:fill="FFFF00"/>
            <w:noWrap/>
            <w:vAlign w:val="bottom"/>
            <w:hideMark/>
          </w:tcPr>
          <w:p w14:paraId="3DFC631D"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33" w:type="dxa"/>
            <w:shd w:val="clear" w:color="auto" w:fill="FFFF00"/>
            <w:noWrap/>
            <w:vAlign w:val="bottom"/>
            <w:hideMark/>
          </w:tcPr>
          <w:p w14:paraId="16731A2B"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60" w:type="dxa"/>
            <w:shd w:val="clear" w:color="auto" w:fill="FFFF00"/>
            <w:noWrap/>
            <w:vAlign w:val="bottom"/>
            <w:hideMark/>
          </w:tcPr>
          <w:p w14:paraId="58BF93CC"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38" w:type="dxa"/>
            <w:shd w:val="clear" w:color="auto" w:fill="FFFF00"/>
            <w:noWrap/>
            <w:vAlign w:val="bottom"/>
            <w:hideMark/>
          </w:tcPr>
          <w:p w14:paraId="4895F172"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76" w:type="dxa"/>
            <w:shd w:val="clear" w:color="auto" w:fill="auto"/>
            <w:noWrap/>
            <w:vAlign w:val="bottom"/>
            <w:hideMark/>
          </w:tcPr>
          <w:p w14:paraId="3B5C7150" w14:textId="77777777" w:rsidR="00CC4284" w:rsidRPr="00CC4284" w:rsidRDefault="00CC4284" w:rsidP="00CC4284">
            <w:pPr>
              <w:spacing w:after="0" w:line="240" w:lineRule="auto"/>
              <w:rPr>
                <w:rFonts w:ascii="Calibri" w:eastAsia="Times New Roman" w:hAnsi="Calibri" w:cs="Calibri"/>
                <w:color w:val="9C6500"/>
                <w:lang w:eastAsia="nl-NL"/>
              </w:rPr>
            </w:pPr>
          </w:p>
        </w:tc>
      </w:tr>
      <w:tr w:rsidR="00CC4284" w:rsidRPr="00CC4284" w14:paraId="7960AA1A" w14:textId="77777777" w:rsidTr="0079593B">
        <w:trPr>
          <w:trHeight w:val="288"/>
        </w:trPr>
        <w:tc>
          <w:tcPr>
            <w:tcW w:w="1134" w:type="dxa"/>
            <w:tcBorders>
              <w:bottom w:val="single" w:sz="4" w:space="0" w:color="auto"/>
              <w:right w:val="single" w:sz="4" w:space="0" w:color="auto"/>
            </w:tcBorders>
            <w:shd w:val="clear" w:color="auto" w:fill="auto"/>
            <w:noWrap/>
            <w:vAlign w:val="bottom"/>
            <w:hideMark/>
          </w:tcPr>
          <w:p w14:paraId="4E84B4DF" w14:textId="77777777" w:rsidR="00CC4284" w:rsidRPr="00CC4284" w:rsidRDefault="00CC4284" w:rsidP="00CC4284">
            <w:pPr>
              <w:spacing w:after="0" w:line="240" w:lineRule="auto"/>
              <w:jc w:val="right"/>
              <w:rPr>
                <w:rFonts w:ascii="Calibri" w:eastAsia="Times New Roman" w:hAnsi="Calibri" w:cs="Calibri"/>
                <w:color w:val="000000"/>
                <w:lang w:eastAsia="nl-NL"/>
              </w:rPr>
            </w:pPr>
            <w:r w:rsidRPr="00CC4284">
              <w:rPr>
                <w:rFonts w:ascii="Calibri" w:eastAsia="Times New Roman" w:hAnsi="Calibri" w:cs="Calibri"/>
                <w:color w:val="000000"/>
                <w:lang w:eastAsia="nl-NL"/>
              </w:rPr>
              <w:t>Taks 3.3.</w:t>
            </w:r>
          </w:p>
        </w:tc>
        <w:tc>
          <w:tcPr>
            <w:tcW w:w="759" w:type="dxa"/>
            <w:tcBorders>
              <w:left w:val="single" w:sz="4" w:space="0" w:color="auto"/>
              <w:bottom w:val="single" w:sz="4" w:space="0" w:color="auto"/>
            </w:tcBorders>
            <w:shd w:val="clear" w:color="auto" w:fill="auto"/>
            <w:noWrap/>
            <w:vAlign w:val="bottom"/>
            <w:hideMark/>
          </w:tcPr>
          <w:p w14:paraId="541BB344"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tcBorders>
              <w:bottom w:val="single" w:sz="4" w:space="0" w:color="auto"/>
            </w:tcBorders>
            <w:shd w:val="clear" w:color="auto" w:fill="auto"/>
            <w:noWrap/>
            <w:vAlign w:val="bottom"/>
            <w:hideMark/>
          </w:tcPr>
          <w:p w14:paraId="45B912E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bottom w:val="single" w:sz="4" w:space="0" w:color="auto"/>
            </w:tcBorders>
            <w:shd w:val="clear" w:color="auto" w:fill="auto"/>
            <w:noWrap/>
            <w:vAlign w:val="bottom"/>
            <w:hideMark/>
          </w:tcPr>
          <w:p w14:paraId="681690D7"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bottom w:val="single" w:sz="4" w:space="0" w:color="auto"/>
            </w:tcBorders>
            <w:shd w:val="clear" w:color="auto" w:fill="auto"/>
            <w:noWrap/>
            <w:vAlign w:val="bottom"/>
            <w:hideMark/>
          </w:tcPr>
          <w:p w14:paraId="44BF640B"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bottom w:val="single" w:sz="4" w:space="0" w:color="auto"/>
            </w:tcBorders>
            <w:shd w:val="clear" w:color="auto" w:fill="auto"/>
            <w:noWrap/>
            <w:vAlign w:val="bottom"/>
            <w:hideMark/>
          </w:tcPr>
          <w:p w14:paraId="7D6DCEF6"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bottom w:val="single" w:sz="4" w:space="0" w:color="auto"/>
            </w:tcBorders>
            <w:shd w:val="clear" w:color="auto" w:fill="auto"/>
            <w:noWrap/>
            <w:vAlign w:val="bottom"/>
            <w:hideMark/>
          </w:tcPr>
          <w:p w14:paraId="78A9B2D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bottom w:val="single" w:sz="4" w:space="0" w:color="auto"/>
            </w:tcBorders>
            <w:shd w:val="clear" w:color="auto" w:fill="auto"/>
            <w:noWrap/>
            <w:vAlign w:val="bottom"/>
            <w:hideMark/>
          </w:tcPr>
          <w:p w14:paraId="213DFB15"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bottom w:val="single" w:sz="4" w:space="0" w:color="auto"/>
            </w:tcBorders>
            <w:shd w:val="clear" w:color="auto" w:fill="auto"/>
            <w:noWrap/>
            <w:vAlign w:val="bottom"/>
            <w:hideMark/>
          </w:tcPr>
          <w:p w14:paraId="61D6118B"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bottom w:val="single" w:sz="4" w:space="0" w:color="auto"/>
            </w:tcBorders>
            <w:shd w:val="clear" w:color="auto" w:fill="auto"/>
            <w:noWrap/>
            <w:vAlign w:val="bottom"/>
            <w:hideMark/>
          </w:tcPr>
          <w:p w14:paraId="6C6BF52F"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bottom w:val="single" w:sz="4" w:space="0" w:color="auto"/>
            </w:tcBorders>
            <w:shd w:val="clear" w:color="auto" w:fill="auto"/>
            <w:noWrap/>
            <w:vAlign w:val="bottom"/>
            <w:hideMark/>
          </w:tcPr>
          <w:p w14:paraId="04A9F74D"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bottom w:val="single" w:sz="4" w:space="0" w:color="auto"/>
            </w:tcBorders>
            <w:shd w:val="clear" w:color="auto" w:fill="auto"/>
            <w:noWrap/>
            <w:vAlign w:val="bottom"/>
            <w:hideMark/>
          </w:tcPr>
          <w:p w14:paraId="0780F5C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442380C8" w14:textId="77777777" w:rsidTr="0079593B">
        <w:trPr>
          <w:trHeight w:val="288"/>
        </w:trPr>
        <w:tc>
          <w:tcPr>
            <w:tcW w:w="1134" w:type="dxa"/>
            <w:tcBorders>
              <w:top w:val="single" w:sz="4" w:space="0" w:color="auto"/>
              <w:bottom w:val="single" w:sz="4" w:space="0" w:color="auto"/>
              <w:right w:val="single" w:sz="4" w:space="0" w:color="auto"/>
            </w:tcBorders>
            <w:shd w:val="clear" w:color="auto" w:fill="auto"/>
            <w:noWrap/>
            <w:vAlign w:val="bottom"/>
            <w:hideMark/>
          </w:tcPr>
          <w:p w14:paraId="0C6AA21B" w14:textId="77777777" w:rsidR="00CC4284" w:rsidRPr="00CC4284" w:rsidRDefault="00CC4284" w:rsidP="00CC4284">
            <w:pPr>
              <w:spacing w:after="0" w:line="240" w:lineRule="auto"/>
              <w:rPr>
                <w:rFonts w:ascii="Calibri" w:eastAsia="Times New Roman" w:hAnsi="Calibri" w:cs="Calibri"/>
                <w:b/>
                <w:bCs/>
                <w:color w:val="000000"/>
                <w:lang w:eastAsia="nl-NL"/>
              </w:rPr>
            </w:pPr>
            <w:r w:rsidRPr="00CC4284">
              <w:rPr>
                <w:rFonts w:ascii="Calibri" w:eastAsia="Times New Roman" w:hAnsi="Calibri" w:cs="Calibri"/>
                <w:b/>
                <w:bCs/>
                <w:color w:val="000000"/>
                <w:lang w:eastAsia="nl-NL"/>
              </w:rPr>
              <w:t>WP4</w:t>
            </w:r>
          </w:p>
        </w:tc>
        <w:tc>
          <w:tcPr>
            <w:tcW w:w="759" w:type="dxa"/>
            <w:tcBorders>
              <w:top w:val="single" w:sz="4" w:space="0" w:color="auto"/>
              <w:left w:val="single" w:sz="4" w:space="0" w:color="auto"/>
              <w:bottom w:val="single" w:sz="4" w:space="0" w:color="auto"/>
            </w:tcBorders>
            <w:shd w:val="clear" w:color="auto" w:fill="auto"/>
            <w:noWrap/>
            <w:vAlign w:val="bottom"/>
            <w:hideMark/>
          </w:tcPr>
          <w:p w14:paraId="71D9A69E" w14:textId="77777777" w:rsidR="00CC4284" w:rsidRPr="00CC4284" w:rsidRDefault="00CC4284" w:rsidP="00CC4284">
            <w:pPr>
              <w:spacing w:after="0" w:line="240" w:lineRule="auto"/>
              <w:rPr>
                <w:rFonts w:ascii="Calibri" w:eastAsia="Times New Roman" w:hAnsi="Calibri" w:cs="Calibri"/>
                <w:b/>
                <w:bCs/>
                <w:color w:val="000000"/>
                <w:lang w:eastAsia="nl-NL"/>
              </w:rPr>
            </w:pPr>
          </w:p>
        </w:tc>
        <w:tc>
          <w:tcPr>
            <w:tcW w:w="865" w:type="dxa"/>
            <w:tcBorders>
              <w:top w:val="single" w:sz="4" w:space="0" w:color="auto"/>
              <w:bottom w:val="single" w:sz="4" w:space="0" w:color="auto"/>
            </w:tcBorders>
            <w:shd w:val="clear" w:color="auto" w:fill="auto"/>
            <w:noWrap/>
            <w:vAlign w:val="bottom"/>
            <w:hideMark/>
          </w:tcPr>
          <w:p w14:paraId="45DA002C"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bottom w:val="single" w:sz="4" w:space="0" w:color="auto"/>
            </w:tcBorders>
            <w:shd w:val="clear" w:color="auto" w:fill="auto"/>
            <w:noWrap/>
            <w:vAlign w:val="bottom"/>
            <w:hideMark/>
          </w:tcPr>
          <w:p w14:paraId="57456CB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top w:val="single" w:sz="4" w:space="0" w:color="auto"/>
              <w:bottom w:val="single" w:sz="4" w:space="0" w:color="auto"/>
            </w:tcBorders>
            <w:shd w:val="clear" w:color="auto" w:fill="auto"/>
            <w:noWrap/>
            <w:vAlign w:val="bottom"/>
            <w:hideMark/>
          </w:tcPr>
          <w:p w14:paraId="1D69061F"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bottom w:val="single" w:sz="4" w:space="0" w:color="auto"/>
            </w:tcBorders>
            <w:shd w:val="clear" w:color="auto" w:fill="auto"/>
            <w:noWrap/>
            <w:vAlign w:val="bottom"/>
            <w:hideMark/>
          </w:tcPr>
          <w:p w14:paraId="611C91F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bottom w:val="single" w:sz="4" w:space="0" w:color="auto"/>
            </w:tcBorders>
            <w:shd w:val="clear" w:color="auto" w:fill="auto"/>
            <w:noWrap/>
            <w:vAlign w:val="bottom"/>
            <w:hideMark/>
          </w:tcPr>
          <w:p w14:paraId="2018FEEF"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bottom w:val="single" w:sz="4" w:space="0" w:color="auto"/>
            </w:tcBorders>
            <w:shd w:val="clear" w:color="auto" w:fill="auto"/>
            <w:noWrap/>
            <w:vAlign w:val="bottom"/>
            <w:hideMark/>
          </w:tcPr>
          <w:p w14:paraId="79F8EBDD"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bottom w:val="single" w:sz="4" w:space="0" w:color="auto"/>
            </w:tcBorders>
            <w:shd w:val="clear" w:color="auto" w:fill="auto"/>
            <w:noWrap/>
            <w:vAlign w:val="bottom"/>
            <w:hideMark/>
          </w:tcPr>
          <w:p w14:paraId="5D7D83B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bottom w:val="single" w:sz="4" w:space="0" w:color="auto"/>
            </w:tcBorders>
            <w:shd w:val="clear" w:color="auto" w:fill="auto"/>
            <w:noWrap/>
            <w:vAlign w:val="bottom"/>
            <w:hideMark/>
          </w:tcPr>
          <w:p w14:paraId="33328B80"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bottom w:val="single" w:sz="4" w:space="0" w:color="auto"/>
            </w:tcBorders>
            <w:shd w:val="clear" w:color="auto" w:fill="auto"/>
            <w:noWrap/>
            <w:vAlign w:val="bottom"/>
            <w:hideMark/>
          </w:tcPr>
          <w:p w14:paraId="351E71B0"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6" w:type="dxa"/>
            <w:tcBorders>
              <w:top w:val="single" w:sz="4" w:space="0" w:color="auto"/>
              <w:bottom w:val="single" w:sz="4" w:space="0" w:color="auto"/>
            </w:tcBorders>
            <w:shd w:val="clear" w:color="auto" w:fill="auto"/>
            <w:noWrap/>
            <w:vAlign w:val="bottom"/>
            <w:hideMark/>
          </w:tcPr>
          <w:p w14:paraId="6BFC2BA6"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r>
      <w:tr w:rsidR="00CC4284" w:rsidRPr="00CC4284" w14:paraId="4F130305" w14:textId="77777777" w:rsidTr="00C501B6">
        <w:trPr>
          <w:trHeight w:val="288"/>
        </w:trPr>
        <w:tc>
          <w:tcPr>
            <w:tcW w:w="1134" w:type="dxa"/>
            <w:tcBorders>
              <w:top w:val="single" w:sz="4" w:space="0" w:color="auto"/>
              <w:right w:val="single" w:sz="4" w:space="0" w:color="auto"/>
            </w:tcBorders>
            <w:shd w:val="clear" w:color="auto" w:fill="auto"/>
            <w:noWrap/>
            <w:vAlign w:val="bottom"/>
            <w:hideMark/>
          </w:tcPr>
          <w:p w14:paraId="21104DB4" w14:textId="77777777" w:rsidR="00CC4284" w:rsidRPr="00CC4284" w:rsidRDefault="00CC4284" w:rsidP="00CC4284">
            <w:pPr>
              <w:spacing w:after="0" w:line="240" w:lineRule="auto"/>
              <w:jc w:val="right"/>
              <w:rPr>
                <w:rFonts w:ascii="Calibri" w:eastAsia="Times New Roman" w:hAnsi="Calibri" w:cs="Calibri"/>
                <w:color w:val="000000"/>
                <w:lang w:eastAsia="nl-NL"/>
              </w:rPr>
            </w:pPr>
            <w:proofErr w:type="spellStart"/>
            <w:r w:rsidRPr="00CC4284">
              <w:rPr>
                <w:rFonts w:ascii="Calibri" w:eastAsia="Times New Roman" w:hAnsi="Calibri" w:cs="Calibri"/>
                <w:color w:val="000000"/>
                <w:lang w:eastAsia="nl-NL"/>
              </w:rPr>
              <w:t>Task</w:t>
            </w:r>
            <w:proofErr w:type="spellEnd"/>
            <w:r w:rsidRPr="00CC4284">
              <w:rPr>
                <w:rFonts w:ascii="Calibri" w:eastAsia="Times New Roman" w:hAnsi="Calibri" w:cs="Calibri"/>
                <w:color w:val="000000"/>
                <w:lang w:eastAsia="nl-NL"/>
              </w:rPr>
              <w:t xml:space="preserve"> 4.1.</w:t>
            </w:r>
          </w:p>
        </w:tc>
        <w:tc>
          <w:tcPr>
            <w:tcW w:w="759" w:type="dxa"/>
            <w:tcBorders>
              <w:top w:val="single" w:sz="4" w:space="0" w:color="auto"/>
              <w:left w:val="single" w:sz="4" w:space="0" w:color="auto"/>
            </w:tcBorders>
            <w:shd w:val="clear" w:color="auto" w:fill="auto"/>
            <w:noWrap/>
            <w:vAlign w:val="bottom"/>
            <w:hideMark/>
          </w:tcPr>
          <w:p w14:paraId="0981AC17"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tcBorders>
              <w:top w:val="single" w:sz="4" w:space="0" w:color="auto"/>
            </w:tcBorders>
            <w:shd w:val="clear" w:color="auto" w:fill="auto"/>
            <w:noWrap/>
            <w:vAlign w:val="bottom"/>
            <w:hideMark/>
          </w:tcPr>
          <w:p w14:paraId="4EB39C96"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tcBorders>
            <w:shd w:val="clear" w:color="auto" w:fill="auto"/>
            <w:noWrap/>
            <w:vAlign w:val="bottom"/>
            <w:hideMark/>
          </w:tcPr>
          <w:p w14:paraId="5B8B031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top w:val="single" w:sz="4" w:space="0" w:color="auto"/>
            </w:tcBorders>
            <w:shd w:val="clear" w:color="auto" w:fill="auto"/>
            <w:noWrap/>
            <w:vAlign w:val="bottom"/>
            <w:hideMark/>
          </w:tcPr>
          <w:p w14:paraId="7F02E9C3"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tcBorders>
            <w:shd w:val="clear" w:color="auto" w:fill="auto"/>
            <w:noWrap/>
            <w:vAlign w:val="bottom"/>
            <w:hideMark/>
          </w:tcPr>
          <w:p w14:paraId="2DCEDE91"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tcBorders>
            <w:shd w:val="clear" w:color="auto" w:fill="auto"/>
            <w:noWrap/>
            <w:vAlign w:val="bottom"/>
            <w:hideMark/>
          </w:tcPr>
          <w:p w14:paraId="743D3CE9"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tcBorders>
            <w:shd w:val="clear" w:color="auto" w:fill="auto"/>
            <w:noWrap/>
            <w:vAlign w:val="bottom"/>
            <w:hideMark/>
          </w:tcPr>
          <w:p w14:paraId="6C56A77C"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tcBorders>
            <w:shd w:val="clear" w:color="auto" w:fill="auto"/>
            <w:noWrap/>
            <w:vAlign w:val="bottom"/>
            <w:hideMark/>
          </w:tcPr>
          <w:p w14:paraId="53642F2A"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tcBorders>
            <w:shd w:val="clear" w:color="auto" w:fill="auto"/>
            <w:noWrap/>
            <w:vAlign w:val="bottom"/>
            <w:hideMark/>
          </w:tcPr>
          <w:p w14:paraId="4572467C"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tcBorders>
            <w:shd w:val="clear" w:color="auto" w:fill="FFFF00"/>
            <w:noWrap/>
            <w:vAlign w:val="bottom"/>
            <w:hideMark/>
          </w:tcPr>
          <w:p w14:paraId="4C06CFEC"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76" w:type="dxa"/>
            <w:tcBorders>
              <w:top w:val="single" w:sz="4" w:space="0" w:color="auto"/>
            </w:tcBorders>
            <w:shd w:val="clear" w:color="auto" w:fill="FFFF00"/>
            <w:noWrap/>
            <w:vAlign w:val="bottom"/>
            <w:hideMark/>
          </w:tcPr>
          <w:p w14:paraId="3C637883"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r>
      <w:tr w:rsidR="00CC4284" w:rsidRPr="00CC4284" w14:paraId="5A75F2C5" w14:textId="77777777" w:rsidTr="00C501B6">
        <w:trPr>
          <w:trHeight w:val="288"/>
        </w:trPr>
        <w:tc>
          <w:tcPr>
            <w:tcW w:w="1134" w:type="dxa"/>
            <w:tcBorders>
              <w:bottom w:val="single" w:sz="4" w:space="0" w:color="auto"/>
              <w:right w:val="single" w:sz="4" w:space="0" w:color="auto"/>
            </w:tcBorders>
            <w:shd w:val="clear" w:color="auto" w:fill="auto"/>
            <w:noWrap/>
            <w:vAlign w:val="bottom"/>
            <w:hideMark/>
          </w:tcPr>
          <w:p w14:paraId="2767B0F5" w14:textId="77777777" w:rsidR="00CC4284" w:rsidRPr="00CC4284" w:rsidRDefault="00CC4284" w:rsidP="00CC4284">
            <w:pPr>
              <w:spacing w:after="0" w:line="240" w:lineRule="auto"/>
              <w:jc w:val="right"/>
              <w:rPr>
                <w:rFonts w:ascii="Calibri" w:eastAsia="Times New Roman" w:hAnsi="Calibri" w:cs="Calibri"/>
                <w:color w:val="000000"/>
                <w:lang w:eastAsia="nl-NL"/>
              </w:rPr>
            </w:pPr>
            <w:proofErr w:type="spellStart"/>
            <w:r w:rsidRPr="00CC4284">
              <w:rPr>
                <w:rFonts w:ascii="Calibri" w:eastAsia="Times New Roman" w:hAnsi="Calibri" w:cs="Calibri"/>
                <w:color w:val="000000"/>
                <w:lang w:eastAsia="nl-NL"/>
              </w:rPr>
              <w:t>Task</w:t>
            </w:r>
            <w:proofErr w:type="spellEnd"/>
            <w:r w:rsidRPr="00CC4284">
              <w:rPr>
                <w:rFonts w:ascii="Calibri" w:eastAsia="Times New Roman" w:hAnsi="Calibri" w:cs="Calibri"/>
                <w:color w:val="000000"/>
                <w:lang w:eastAsia="nl-NL"/>
              </w:rPr>
              <w:t xml:space="preserve"> 4.2.</w:t>
            </w:r>
          </w:p>
        </w:tc>
        <w:tc>
          <w:tcPr>
            <w:tcW w:w="759" w:type="dxa"/>
            <w:tcBorders>
              <w:left w:val="single" w:sz="4" w:space="0" w:color="auto"/>
              <w:bottom w:val="single" w:sz="4" w:space="0" w:color="auto"/>
            </w:tcBorders>
            <w:shd w:val="clear" w:color="auto" w:fill="auto"/>
            <w:noWrap/>
            <w:vAlign w:val="bottom"/>
            <w:hideMark/>
          </w:tcPr>
          <w:p w14:paraId="4FFC6E2F" w14:textId="77777777" w:rsidR="00CC4284" w:rsidRPr="00CC4284" w:rsidRDefault="00CC4284" w:rsidP="00CC4284">
            <w:pPr>
              <w:spacing w:after="0" w:line="240" w:lineRule="auto"/>
              <w:jc w:val="right"/>
              <w:rPr>
                <w:rFonts w:ascii="Calibri" w:eastAsia="Times New Roman" w:hAnsi="Calibri" w:cs="Calibri"/>
                <w:color w:val="000000"/>
                <w:lang w:eastAsia="nl-NL"/>
              </w:rPr>
            </w:pPr>
          </w:p>
        </w:tc>
        <w:tc>
          <w:tcPr>
            <w:tcW w:w="865" w:type="dxa"/>
            <w:tcBorders>
              <w:bottom w:val="single" w:sz="4" w:space="0" w:color="auto"/>
            </w:tcBorders>
            <w:shd w:val="clear" w:color="auto" w:fill="auto"/>
            <w:noWrap/>
            <w:vAlign w:val="bottom"/>
            <w:hideMark/>
          </w:tcPr>
          <w:p w14:paraId="221BF058"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2" w:type="dxa"/>
            <w:tcBorders>
              <w:bottom w:val="single" w:sz="4" w:space="0" w:color="auto"/>
            </w:tcBorders>
            <w:shd w:val="clear" w:color="auto" w:fill="auto"/>
            <w:noWrap/>
            <w:vAlign w:val="bottom"/>
            <w:hideMark/>
          </w:tcPr>
          <w:p w14:paraId="24E02FB2"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0" w:type="dxa"/>
            <w:tcBorders>
              <w:bottom w:val="single" w:sz="4" w:space="0" w:color="auto"/>
            </w:tcBorders>
            <w:shd w:val="clear" w:color="auto" w:fill="auto"/>
            <w:noWrap/>
            <w:vAlign w:val="bottom"/>
            <w:hideMark/>
          </w:tcPr>
          <w:p w14:paraId="47927D54"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71" w:type="dxa"/>
            <w:tcBorders>
              <w:bottom w:val="single" w:sz="4" w:space="0" w:color="auto"/>
            </w:tcBorders>
            <w:shd w:val="clear" w:color="auto" w:fill="auto"/>
            <w:noWrap/>
            <w:vAlign w:val="bottom"/>
            <w:hideMark/>
          </w:tcPr>
          <w:p w14:paraId="59DEEC29"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59" w:type="dxa"/>
            <w:tcBorders>
              <w:bottom w:val="single" w:sz="4" w:space="0" w:color="auto"/>
            </w:tcBorders>
            <w:shd w:val="clear" w:color="auto" w:fill="auto"/>
            <w:noWrap/>
            <w:vAlign w:val="bottom"/>
            <w:hideMark/>
          </w:tcPr>
          <w:p w14:paraId="5816C945"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14" w:type="dxa"/>
            <w:tcBorders>
              <w:bottom w:val="single" w:sz="4" w:space="0" w:color="auto"/>
            </w:tcBorders>
            <w:shd w:val="clear" w:color="auto" w:fill="auto"/>
            <w:noWrap/>
            <w:vAlign w:val="bottom"/>
            <w:hideMark/>
          </w:tcPr>
          <w:p w14:paraId="7D3436E0"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3" w:type="dxa"/>
            <w:tcBorders>
              <w:bottom w:val="single" w:sz="4" w:space="0" w:color="auto"/>
            </w:tcBorders>
            <w:shd w:val="clear" w:color="auto" w:fill="auto"/>
            <w:noWrap/>
            <w:vAlign w:val="bottom"/>
            <w:hideMark/>
          </w:tcPr>
          <w:p w14:paraId="572A3545"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60" w:type="dxa"/>
            <w:tcBorders>
              <w:bottom w:val="single" w:sz="4" w:space="0" w:color="auto"/>
            </w:tcBorders>
            <w:shd w:val="clear" w:color="auto" w:fill="auto"/>
            <w:noWrap/>
            <w:vAlign w:val="bottom"/>
            <w:hideMark/>
          </w:tcPr>
          <w:p w14:paraId="094A88B0" w14:textId="77777777" w:rsidR="00CC4284" w:rsidRPr="00CC4284" w:rsidRDefault="00CC4284" w:rsidP="00CC4284">
            <w:pPr>
              <w:spacing w:after="0" w:line="240" w:lineRule="auto"/>
              <w:rPr>
                <w:rFonts w:ascii="Times New Roman" w:eastAsia="Times New Roman" w:hAnsi="Times New Roman" w:cs="Times New Roman"/>
                <w:sz w:val="20"/>
                <w:szCs w:val="20"/>
                <w:lang w:eastAsia="nl-NL"/>
              </w:rPr>
            </w:pPr>
          </w:p>
        </w:tc>
        <w:tc>
          <w:tcPr>
            <w:tcW w:w="838" w:type="dxa"/>
            <w:tcBorders>
              <w:bottom w:val="single" w:sz="4" w:space="0" w:color="auto"/>
            </w:tcBorders>
            <w:shd w:val="clear" w:color="auto" w:fill="FFFF00"/>
            <w:noWrap/>
            <w:vAlign w:val="bottom"/>
            <w:hideMark/>
          </w:tcPr>
          <w:p w14:paraId="0B6A7BA4"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c>
          <w:tcPr>
            <w:tcW w:w="876" w:type="dxa"/>
            <w:tcBorders>
              <w:bottom w:val="single" w:sz="4" w:space="0" w:color="auto"/>
            </w:tcBorders>
            <w:shd w:val="clear" w:color="auto" w:fill="FFFF00"/>
            <w:noWrap/>
            <w:vAlign w:val="bottom"/>
            <w:hideMark/>
          </w:tcPr>
          <w:p w14:paraId="0F1602CC" w14:textId="77777777" w:rsidR="00CC4284" w:rsidRPr="00CC4284" w:rsidRDefault="00CC4284" w:rsidP="00CC4284">
            <w:pPr>
              <w:spacing w:after="0" w:line="240" w:lineRule="auto"/>
              <w:rPr>
                <w:rFonts w:ascii="Calibri" w:eastAsia="Times New Roman" w:hAnsi="Calibri" w:cs="Calibri"/>
                <w:color w:val="9C6500"/>
                <w:lang w:eastAsia="nl-NL"/>
              </w:rPr>
            </w:pPr>
            <w:r w:rsidRPr="00CC4284">
              <w:rPr>
                <w:rFonts w:ascii="Calibri" w:eastAsia="Times New Roman" w:hAnsi="Calibri" w:cs="Calibri"/>
                <w:color w:val="9C6500"/>
                <w:lang w:eastAsia="nl-NL"/>
              </w:rPr>
              <w:t> </w:t>
            </w:r>
          </w:p>
        </w:tc>
      </w:tr>
      <w:tr w:rsidR="00C501B6" w:rsidRPr="00CC4284" w14:paraId="2CD8ADAF" w14:textId="77777777" w:rsidTr="00C501B6">
        <w:trPr>
          <w:trHeight w:val="288"/>
        </w:trPr>
        <w:tc>
          <w:tcPr>
            <w:tcW w:w="1134" w:type="dxa"/>
            <w:tcBorders>
              <w:top w:val="single" w:sz="4" w:space="0" w:color="auto"/>
              <w:right w:val="single" w:sz="4" w:space="0" w:color="auto"/>
            </w:tcBorders>
            <w:shd w:val="clear" w:color="auto" w:fill="92D050"/>
            <w:noWrap/>
            <w:vAlign w:val="bottom"/>
          </w:tcPr>
          <w:p w14:paraId="79EF6547" w14:textId="77777777" w:rsidR="00C501B6" w:rsidRPr="00C501B6" w:rsidRDefault="00C501B6" w:rsidP="00CC4284">
            <w:pPr>
              <w:spacing w:after="0" w:line="240" w:lineRule="auto"/>
              <w:jc w:val="right"/>
              <w:rPr>
                <w:rFonts w:ascii="Calibri" w:eastAsia="Times New Roman" w:hAnsi="Calibri" w:cs="Calibri"/>
                <w:color w:val="92D050"/>
                <w:lang w:eastAsia="nl-NL"/>
              </w:rPr>
            </w:pPr>
          </w:p>
        </w:tc>
        <w:tc>
          <w:tcPr>
            <w:tcW w:w="759" w:type="dxa"/>
            <w:tcBorders>
              <w:top w:val="single" w:sz="4" w:space="0" w:color="auto"/>
              <w:left w:val="single" w:sz="4" w:space="0" w:color="auto"/>
            </w:tcBorders>
            <w:shd w:val="clear" w:color="auto" w:fill="auto"/>
            <w:noWrap/>
            <w:vAlign w:val="bottom"/>
          </w:tcPr>
          <w:p w14:paraId="700D3C57" w14:textId="77777777" w:rsidR="00C501B6" w:rsidRPr="00CC4284" w:rsidRDefault="00C501B6" w:rsidP="000D142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Done</w:t>
            </w:r>
            <w:proofErr w:type="spellEnd"/>
          </w:p>
        </w:tc>
        <w:tc>
          <w:tcPr>
            <w:tcW w:w="865" w:type="dxa"/>
            <w:tcBorders>
              <w:top w:val="single" w:sz="4" w:space="0" w:color="auto"/>
            </w:tcBorders>
            <w:shd w:val="clear" w:color="auto" w:fill="auto"/>
            <w:noWrap/>
            <w:vAlign w:val="bottom"/>
          </w:tcPr>
          <w:p w14:paraId="46D0D702" w14:textId="77777777" w:rsidR="00C501B6" w:rsidRPr="00CC4284" w:rsidRDefault="00C501B6" w:rsidP="000D1423">
            <w:pPr>
              <w:spacing w:after="0" w:line="240" w:lineRule="auto"/>
              <w:rPr>
                <w:rFonts w:ascii="Times New Roman" w:eastAsia="Times New Roman" w:hAnsi="Times New Roman" w:cs="Times New Roman"/>
                <w:sz w:val="20"/>
                <w:szCs w:val="20"/>
                <w:lang w:eastAsia="nl-NL"/>
              </w:rPr>
            </w:pPr>
          </w:p>
        </w:tc>
        <w:tc>
          <w:tcPr>
            <w:tcW w:w="852" w:type="dxa"/>
            <w:tcBorders>
              <w:top w:val="single" w:sz="4" w:space="0" w:color="auto"/>
            </w:tcBorders>
            <w:shd w:val="clear" w:color="auto" w:fill="auto"/>
            <w:noWrap/>
            <w:vAlign w:val="bottom"/>
          </w:tcPr>
          <w:p w14:paraId="54D535E0"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30" w:type="dxa"/>
            <w:tcBorders>
              <w:top w:val="single" w:sz="4" w:space="0" w:color="auto"/>
            </w:tcBorders>
            <w:shd w:val="clear" w:color="auto" w:fill="auto"/>
            <w:noWrap/>
            <w:vAlign w:val="bottom"/>
          </w:tcPr>
          <w:p w14:paraId="1280BD87"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71" w:type="dxa"/>
            <w:tcBorders>
              <w:top w:val="single" w:sz="4" w:space="0" w:color="auto"/>
            </w:tcBorders>
            <w:shd w:val="clear" w:color="auto" w:fill="auto"/>
            <w:noWrap/>
            <w:vAlign w:val="bottom"/>
          </w:tcPr>
          <w:p w14:paraId="6FF38DC7"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59" w:type="dxa"/>
            <w:tcBorders>
              <w:top w:val="single" w:sz="4" w:space="0" w:color="auto"/>
            </w:tcBorders>
            <w:shd w:val="clear" w:color="auto" w:fill="auto"/>
            <w:noWrap/>
            <w:vAlign w:val="bottom"/>
          </w:tcPr>
          <w:p w14:paraId="6D92EBCC"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14" w:type="dxa"/>
            <w:tcBorders>
              <w:top w:val="single" w:sz="4" w:space="0" w:color="auto"/>
            </w:tcBorders>
            <w:shd w:val="clear" w:color="auto" w:fill="auto"/>
            <w:noWrap/>
            <w:vAlign w:val="bottom"/>
          </w:tcPr>
          <w:p w14:paraId="386CEF84"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33" w:type="dxa"/>
            <w:tcBorders>
              <w:top w:val="single" w:sz="4" w:space="0" w:color="auto"/>
            </w:tcBorders>
            <w:shd w:val="clear" w:color="auto" w:fill="auto"/>
            <w:noWrap/>
            <w:vAlign w:val="bottom"/>
          </w:tcPr>
          <w:p w14:paraId="462D5EEA"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60" w:type="dxa"/>
            <w:tcBorders>
              <w:top w:val="single" w:sz="4" w:space="0" w:color="auto"/>
            </w:tcBorders>
            <w:shd w:val="clear" w:color="auto" w:fill="auto"/>
            <w:noWrap/>
            <w:vAlign w:val="bottom"/>
          </w:tcPr>
          <w:p w14:paraId="559F072E"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38" w:type="dxa"/>
            <w:tcBorders>
              <w:top w:val="single" w:sz="4" w:space="0" w:color="auto"/>
            </w:tcBorders>
            <w:shd w:val="clear" w:color="auto" w:fill="auto"/>
            <w:noWrap/>
            <w:vAlign w:val="bottom"/>
          </w:tcPr>
          <w:p w14:paraId="50E35730" w14:textId="77777777" w:rsidR="00C501B6" w:rsidRPr="00CC4284" w:rsidRDefault="00C501B6" w:rsidP="00CC4284">
            <w:pPr>
              <w:spacing w:after="0" w:line="240" w:lineRule="auto"/>
              <w:rPr>
                <w:rFonts w:ascii="Calibri" w:eastAsia="Times New Roman" w:hAnsi="Calibri" w:cs="Calibri"/>
                <w:color w:val="9C6500"/>
                <w:lang w:eastAsia="nl-NL"/>
              </w:rPr>
            </w:pPr>
          </w:p>
        </w:tc>
        <w:tc>
          <w:tcPr>
            <w:tcW w:w="876" w:type="dxa"/>
            <w:tcBorders>
              <w:top w:val="single" w:sz="4" w:space="0" w:color="auto"/>
            </w:tcBorders>
            <w:shd w:val="clear" w:color="auto" w:fill="auto"/>
            <w:noWrap/>
            <w:vAlign w:val="bottom"/>
          </w:tcPr>
          <w:p w14:paraId="3C94A05C" w14:textId="77777777" w:rsidR="00C501B6" w:rsidRPr="00CC4284" w:rsidRDefault="00C501B6" w:rsidP="00CC4284">
            <w:pPr>
              <w:spacing w:after="0" w:line="240" w:lineRule="auto"/>
              <w:rPr>
                <w:rFonts w:ascii="Calibri" w:eastAsia="Times New Roman" w:hAnsi="Calibri" w:cs="Calibri"/>
                <w:color w:val="9C6500"/>
                <w:lang w:eastAsia="nl-NL"/>
              </w:rPr>
            </w:pPr>
          </w:p>
        </w:tc>
      </w:tr>
      <w:tr w:rsidR="00C501B6" w:rsidRPr="00CC4284" w14:paraId="6F27E9B7" w14:textId="77777777" w:rsidTr="00D90052">
        <w:trPr>
          <w:trHeight w:val="288"/>
        </w:trPr>
        <w:tc>
          <w:tcPr>
            <w:tcW w:w="1134" w:type="dxa"/>
            <w:tcBorders>
              <w:right w:val="single" w:sz="4" w:space="0" w:color="auto"/>
            </w:tcBorders>
            <w:shd w:val="clear" w:color="auto" w:fill="FFFF00"/>
            <w:noWrap/>
            <w:vAlign w:val="bottom"/>
          </w:tcPr>
          <w:p w14:paraId="0F8BD843" w14:textId="77777777" w:rsidR="00C501B6" w:rsidRPr="00C501B6" w:rsidRDefault="00C501B6" w:rsidP="00CC4284">
            <w:pPr>
              <w:spacing w:after="0" w:line="240" w:lineRule="auto"/>
              <w:jc w:val="right"/>
              <w:rPr>
                <w:rFonts w:ascii="Calibri" w:eastAsia="Times New Roman" w:hAnsi="Calibri" w:cs="Calibri"/>
                <w:color w:val="92D050"/>
                <w:lang w:eastAsia="nl-NL"/>
              </w:rPr>
            </w:pPr>
          </w:p>
        </w:tc>
        <w:tc>
          <w:tcPr>
            <w:tcW w:w="1624" w:type="dxa"/>
            <w:gridSpan w:val="2"/>
            <w:tcBorders>
              <w:left w:val="single" w:sz="4" w:space="0" w:color="auto"/>
            </w:tcBorders>
            <w:shd w:val="clear" w:color="auto" w:fill="auto"/>
            <w:noWrap/>
            <w:vAlign w:val="bottom"/>
          </w:tcPr>
          <w:p w14:paraId="02F432F9" w14:textId="77777777" w:rsidR="00C501B6" w:rsidRPr="00CC4284" w:rsidRDefault="00C501B6" w:rsidP="000D1423">
            <w:pPr>
              <w:spacing w:after="0" w:line="240" w:lineRule="auto"/>
              <w:rPr>
                <w:rFonts w:ascii="Times New Roman" w:eastAsia="Times New Roman" w:hAnsi="Times New Roman" w:cs="Times New Roman"/>
                <w:sz w:val="20"/>
                <w:szCs w:val="20"/>
                <w:lang w:eastAsia="nl-NL"/>
              </w:rPr>
            </w:pPr>
            <w:proofErr w:type="spellStart"/>
            <w:r>
              <w:rPr>
                <w:rFonts w:ascii="Calibri" w:eastAsia="Times New Roman" w:hAnsi="Calibri" w:cs="Calibri"/>
                <w:color w:val="000000"/>
                <w:lang w:eastAsia="nl-NL"/>
              </w:rPr>
              <w:t>To</w:t>
            </w:r>
            <w:proofErr w:type="spellEnd"/>
            <w:r>
              <w:rPr>
                <w:rFonts w:ascii="Calibri" w:eastAsia="Times New Roman" w:hAnsi="Calibri" w:cs="Calibri"/>
                <w:color w:val="000000"/>
                <w:lang w:eastAsia="nl-NL"/>
              </w:rPr>
              <w:t xml:space="preserve"> start</w:t>
            </w:r>
          </w:p>
        </w:tc>
        <w:tc>
          <w:tcPr>
            <w:tcW w:w="852" w:type="dxa"/>
            <w:shd w:val="clear" w:color="auto" w:fill="auto"/>
            <w:noWrap/>
            <w:vAlign w:val="bottom"/>
          </w:tcPr>
          <w:p w14:paraId="6D542982"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30" w:type="dxa"/>
            <w:shd w:val="clear" w:color="auto" w:fill="auto"/>
            <w:noWrap/>
            <w:vAlign w:val="bottom"/>
          </w:tcPr>
          <w:p w14:paraId="50C96321"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71" w:type="dxa"/>
            <w:shd w:val="clear" w:color="auto" w:fill="auto"/>
            <w:noWrap/>
            <w:vAlign w:val="bottom"/>
          </w:tcPr>
          <w:p w14:paraId="58ECBFFB"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59" w:type="dxa"/>
            <w:shd w:val="clear" w:color="auto" w:fill="auto"/>
            <w:noWrap/>
            <w:vAlign w:val="bottom"/>
          </w:tcPr>
          <w:p w14:paraId="0D8DD59B"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14" w:type="dxa"/>
            <w:shd w:val="clear" w:color="auto" w:fill="auto"/>
            <w:noWrap/>
            <w:vAlign w:val="bottom"/>
          </w:tcPr>
          <w:p w14:paraId="1548517C"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33" w:type="dxa"/>
            <w:shd w:val="clear" w:color="auto" w:fill="auto"/>
            <w:noWrap/>
            <w:vAlign w:val="bottom"/>
          </w:tcPr>
          <w:p w14:paraId="126AC20A"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60" w:type="dxa"/>
            <w:shd w:val="clear" w:color="auto" w:fill="auto"/>
            <w:noWrap/>
            <w:vAlign w:val="bottom"/>
          </w:tcPr>
          <w:p w14:paraId="24A2B1C2" w14:textId="77777777" w:rsidR="00C501B6" w:rsidRPr="00CC4284" w:rsidRDefault="00C501B6" w:rsidP="00CC4284">
            <w:pPr>
              <w:spacing w:after="0" w:line="240" w:lineRule="auto"/>
              <w:rPr>
                <w:rFonts w:ascii="Times New Roman" w:eastAsia="Times New Roman" w:hAnsi="Times New Roman" w:cs="Times New Roman"/>
                <w:sz w:val="20"/>
                <w:szCs w:val="20"/>
                <w:lang w:eastAsia="nl-NL"/>
              </w:rPr>
            </w:pPr>
          </w:p>
        </w:tc>
        <w:tc>
          <w:tcPr>
            <w:tcW w:w="838" w:type="dxa"/>
            <w:shd w:val="clear" w:color="auto" w:fill="auto"/>
            <w:noWrap/>
            <w:vAlign w:val="bottom"/>
          </w:tcPr>
          <w:p w14:paraId="108A14D4" w14:textId="77777777" w:rsidR="00C501B6" w:rsidRPr="00CC4284" w:rsidRDefault="00C501B6" w:rsidP="00CC4284">
            <w:pPr>
              <w:spacing w:after="0" w:line="240" w:lineRule="auto"/>
              <w:rPr>
                <w:rFonts w:ascii="Calibri" w:eastAsia="Times New Roman" w:hAnsi="Calibri" w:cs="Calibri"/>
                <w:color w:val="9C6500"/>
                <w:lang w:eastAsia="nl-NL"/>
              </w:rPr>
            </w:pPr>
          </w:p>
        </w:tc>
        <w:tc>
          <w:tcPr>
            <w:tcW w:w="876" w:type="dxa"/>
            <w:shd w:val="clear" w:color="auto" w:fill="auto"/>
            <w:noWrap/>
            <w:vAlign w:val="bottom"/>
          </w:tcPr>
          <w:p w14:paraId="1C4DC915" w14:textId="77777777" w:rsidR="00C501B6" w:rsidRPr="00CC4284" w:rsidRDefault="00C501B6" w:rsidP="00CC4284">
            <w:pPr>
              <w:spacing w:after="0" w:line="240" w:lineRule="auto"/>
              <w:rPr>
                <w:rFonts w:ascii="Calibri" w:eastAsia="Times New Roman" w:hAnsi="Calibri" w:cs="Calibri"/>
                <w:color w:val="9C6500"/>
                <w:lang w:eastAsia="nl-NL"/>
              </w:rPr>
            </w:pPr>
          </w:p>
        </w:tc>
      </w:tr>
      <w:tr w:rsidR="00D90052" w:rsidRPr="00CC4284" w14:paraId="05A26D0F" w14:textId="77777777" w:rsidTr="00D90052">
        <w:trPr>
          <w:trHeight w:val="288"/>
        </w:trPr>
        <w:tc>
          <w:tcPr>
            <w:tcW w:w="1134" w:type="dxa"/>
            <w:tcBorders>
              <w:bottom w:val="single" w:sz="4" w:space="0" w:color="auto"/>
              <w:right w:val="single" w:sz="4" w:space="0" w:color="auto"/>
            </w:tcBorders>
            <w:shd w:val="clear" w:color="auto" w:fill="00B0F0"/>
            <w:noWrap/>
            <w:vAlign w:val="bottom"/>
          </w:tcPr>
          <w:p w14:paraId="693E0F6F" w14:textId="77777777" w:rsidR="00D90052" w:rsidRPr="00C501B6" w:rsidRDefault="00D90052" w:rsidP="00CC4284">
            <w:pPr>
              <w:spacing w:after="0" w:line="240" w:lineRule="auto"/>
              <w:jc w:val="right"/>
              <w:rPr>
                <w:rFonts w:ascii="Calibri" w:eastAsia="Times New Roman" w:hAnsi="Calibri" w:cs="Calibri"/>
                <w:color w:val="92D050"/>
                <w:lang w:eastAsia="nl-NL"/>
              </w:rPr>
            </w:pPr>
          </w:p>
        </w:tc>
        <w:tc>
          <w:tcPr>
            <w:tcW w:w="1624" w:type="dxa"/>
            <w:gridSpan w:val="2"/>
            <w:tcBorders>
              <w:left w:val="single" w:sz="4" w:space="0" w:color="auto"/>
              <w:bottom w:val="single" w:sz="4" w:space="0" w:color="auto"/>
            </w:tcBorders>
            <w:shd w:val="clear" w:color="auto" w:fill="auto"/>
            <w:noWrap/>
            <w:vAlign w:val="bottom"/>
          </w:tcPr>
          <w:p w14:paraId="0CE2FC34" w14:textId="77777777" w:rsidR="00D90052" w:rsidRDefault="00D90052" w:rsidP="000D142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Started</w:t>
            </w:r>
            <w:proofErr w:type="spellEnd"/>
          </w:p>
        </w:tc>
        <w:tc>
          <w:tcPr>
            <w:tcW w:w="852" w:type="dxa"/>
            <w:tcBorders>
              <w:bottom w:val="single" w:sz="4" w:space="0" w:color="auto"/>
            </w:tcBorders>
            <w:shd w:val="clear" w:color="auto" w:fill="auto"/>
            <w:noWrap/>
            <w:vAlign w:val="bottom"/>
          </w:tcPr>
          <w:p w14:paraId="7AF2196C"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30" w:type="dxa"/>
            <w:tcBorders>
              <w:bottom w:val="single" w:sz="4" w:space="0" w:color="auto"/>
            </w:tcBorders>
            <w:shd w:val="clear" w:color="auto" w:fill="auto"/>
            <w:noWrap/>
            <w:vAlign w:val="bottom"/>
          </w:tcPr>
          <w:p w14:paraId="34C64FD4"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71" w:type="dxa"/>
            <w:tcBorders>
              <w:bottom w:val="single" w:sz="4" w:space="0" w:color="auto"/>
            </w:tcBorders>
            <w:shd w:val="clear" w:color="auto" w:fill="auto"/>
            <w:noWrap/>
            <w:vAlign w:val="bottom"/>
          </w:tcPr>
          <w:p w14:paraId="36F13AC7"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59" w:type="dxa"/>
            <w:tcBorders>
              <w:bottom w:val="single" w:sz="4" w:space="0" w:color="auto"/>
            </w:tcBorders>
            <w:shd w:val="clear" w:color="auto" w:fill="auto"/>
            <w:noWrap/>
            <w:vAlign w:val="bottom"/>
          </w:tcPr>
          <w:p w14:paraId="5F68B810"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14" w:type="dxa"/>
            <w:tcBorders>
              <w:bottom w:val="single" w:sz="4" w:space="0" w:color="auto"/>
            </w:tcBorders>
            <w:shd w:val="clear" w:color="auto" w:fill="auto"/>
            <w:noWrap/>
            <w:vAlign w:val="bottom"/>
          </w:tcPr>
          <w:p w14:paraId="4F6A1A80"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33" w:type="dxa"/>
            <w:tcBorders>
              <w:bottom w:val="single" w:sz="4" w:space="0" w:color="auto"/>
            </w:tcBorders>
            <w:shd w:val="clear" w:color="auto" w:fill="auto"/>
            <w:noWrap/>
            <w:vAlign w:val="bottom"/>
          </w:tcPr>
          <w:p w14:paraId="34876E6D"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60" w:type="dxa"/>
            <w:tcBorders>
              <w:bottom w:val="single" w:sz="4" w:space="0" w:color="auto"/>
            </w:tcBorders>
            <w:shd w:val="clear" w:color="auto" w:fill="auto"/>
            <w:noWrap/>
            <w:vAlign w:val="bottom"/>
          </w:tcPr>
          <w:p w14:paraId="4AA421D7" w14:textId="77777777" w:rsidR="00D90052" w:rsidRPr="00CC4284" w:rsidRDefault="00D90052" w:rsidP="00CC4284">
            <w:pPr>
              <w:spacing w:after="0" w:line="240" w:lineRule="auto"/>
              <w:rPr>
                <w:rFonts w:ascii="Times New Roman" w:eastAsia="Times New Roman" w:hAnsi="Times New Roman" w:cs="Times New Roman"/>
                <w:sz w:val="20"/>
                <w:szCs w:val="20"/>
                <w:lang w:eastAsia="nl-NL"/>
              </w:rPr>
            </w:pPr>
          </w:p>
        </w:tc>
        <w:tc>
          <w:tcPr>
            <w:tcW w:w="838" w:type="dxa"/>
            <w:tcBorders>
              <w:bottom w:val="single" w:sz="4" w:space="0" w:color="auto"/>
            </w:tcBorders>
            <w:shd w:val="clear" w:color="auto" w:fill="auto"/>
            <w:noWrap/>
            <w:vAlign w:val="bottom"/>
          </w:tcPr>
          <w:p w14:paraId="15B31192" w14:textId="77777777" w:rsidR="00D90052" w:rsidRPr="00CC4284" w:rsidRDefault="00D90052" w:rsidP="00CC4284">
            <w:pPr>
              <w:spacing w:after="0" w:line="240" w:lineRule="auto"/>
              <w:rPr>
                <w:rFonts w:ascii="Calibri" w:eastAsia="Times New Roman" w:hAnsi="Calibri" w:cs="Calibri"/>
                <w:color w:val="9C6500"/>
                <w:lang w:eastAsia="nl-NL"/>
              </w:rPr>
            </w:pPr>
          </w:p>
        </w:tc>
        <w:tc>
          <w:tcPr>
            <w:tcW w:w="876" w:type="dxa"/>
            <w:tcBorders>
              <w:bottom w:val="single" w:sz="4" w:space="0" w:color="auto"/>
            </w:tcBorders>
            <w:shd w:val="clear" w:color="auto" w:fill="auto"/>
            <w:noWrap/>
            <w:vAlign w:val="bottom"/>
          </w:tcPr>
          <w:p w14:paraId="11B5C710" w14:textId="77777777" w:rsidR="00D90052" w:rsidRPr="00CC4284" w:rsidRDefault="00D90052" w:rsidP="00CC4284">
            <w:pPr>
              <w:spacing w:after="0" w:line="240" w:lineRule="auto"/>
              <w:rPr>
                <w:rFonts w:ascii="Calibri" w:eastAsia="Times New Roman" w:hAnsi="Calibri" w:cs="Calibri"/>
                <w:color w:val="9C6500"/>
                <w:lang w:eastAsia="nl-NL"/>
              </w:rPr>
            </w:pPr>
          </w:p>
        </w:tc>
      </w:tr>
    </w:tbl>
    <w:p w14:paraId="433E8D6C" w14:textId="77777777" w:rsidR="00CC4284" w:rsidRPr="00CC4284" w:rsidRDefault="00CC4284" w:rsidP="00CC4284">
      <w:pPr>
        <w:pStyle w:val="TextTi11"/>
      </w:pPr>
    </w:p>
    <w:p w14:paraId="51C4522F" w14:textId="77777777" w:rsidR="00C33108" w:rsidRDefault="00C33108">
      <w:pPr>
        <w:rPr>
          <w:rFonts w:ascii="Arial" w:eastAsia="Times New Roman" w:hAnsi="Arial" w:cs="Times New Roman"/>
          <w:szCs w:val="20"/>
          <w:lang w:val="en-US"/>
        </w:rPr>
      </w:pPr>
      <w:r>
        <w:br w:type="page"/>
      </w:r>
    </w:p>
    <w:p w14:paraId="7391A8C4" w14:textId="77777777" w:rsidR="00332920" w:rsidRDefault="00C33108" w:rsidP="00C33108">
      <w:pPr>
        <w:pStyle w:val="Heading1"/>
      </w:pPr>
      <w:r>
        <w:lastRenderedPageBreak/>
        <w:t>Budget</w:t>
      </w:r>
    </w:p>
    <w:p w14:paraId="36046349" w14:textId="77777777" w:rsidR="00652F7B" w:rsidRPr="00652F7B" w:rsidRDefault="00652F7B" w:rsidP="00652F7B">
      <w:pPr>
        <w:pStyle w:val="TextTi11"/>
      </w:pPr>
      <w:r>
        <w:t>For WP1 and WP2, and Task 3.1., a student can be temporarily hired to perform these tasks.</w:t>
      </w:r>
      <w:r w:rsidR="00C34FFD">
        <w:t xml:space="preserve"> </w:t>
      </w:r>
      <w:r w:rsidR="002F47F5">
        <w:t xml:space="preserve">WP3 can be performed </w:t>
      </w:r>
    </w:p>
    <w:sectPr w:rsidR="00652F7B" w:rsidRPr="00652F7B" w:rsidSect="00013A95">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Yuri Mejia Miranda" w:date="2017-09-04T17:37:00Z" w:initials="YMM">
    <w:p w14:paraId="21E01DF0" w14:textId="0260C0D3" w:rsidR="00E16268" w:rsidRPr="00E16268" w:rsidRDefault="00E16268">
      <w:pPr>
        <w:pStyle w:val="CommentText"/>
        <w:rPr>
          <w:lang w:val="en-US"/>
        </w:rPr>
      </w:pPr>
      <w:r>
        <w:rPr>
          <w:rStyle w:val="CommentReference"/>
        </w:rPr>
        <w:annotationRef/>
      </w:r>
      <w:r w:rsidRPr="00E16268">
        <w:rPr>
          <w:lang w:val="en-US"/>
        </w:rPr>
        <w:t>I guess w</w:t>
      </w:r>
      <w:r>
        <w:rPr>
          <w:lang w:val="en-US"/>
        </w:rPr>
        <w:t>e</w:t>
      </w:r>
      <w:r w:rsidRPr="00E16268">
        <w:rPr>
          <w:lang w:val="en-US"/>
        </w:rPr>
        <w:t xml:space="preserve"> will beautify these sent</w:t>
      </w:r>
      <w:r>
        <w:rPr>
          <w:lang w:val="en-US"/>
        </w:rPr>
        <w:t>ences later.</w:t>
      </w:r>
    </w:p>
  </w:comment>
  <w:comment w:id="159" w:author="Yuri Mejia Miranda" w:date="2017-09-07T10:54:00Z" w:initials="YMM">
    <w:p w14:paraId="1BA37BCE" w14:textId="2035B886" w:rsidR="00ED68C6" w:rsidRPr="00ED68C6" w:rsidRDefault="00ED68C6">
      <w:pPr>
        <w:pStyle w:val="CommentText"/>
        <w:rPr>
          <w:lang w:val="en-US"/>
        </w:rPr>
      </w:pPr>
      <w:r>
        <w:rPr>
          <w:rStyle w:val="CommentReference"/>
        </w:rPr>
        <w:annotationRef/>
      </w:r>
      <w:r w:rsidRPr="00ED68C6">
        <w:rPr>
          <w:lang w:val="en-US"/>
        </w:rPr>
        <w:t>Think of a better way to close this paragraph.</w:t>
      </w:r>
    </w:p>
  </w:comment>
  <w:comment w:id="172" w:author="Yuri Mejia Miranda" w:date="2017-09-04T16:52:00Z" w:initials="YMM">
    <w:p w14:paraId="3A5F457B" w14:textId="77777777" w:rsidR="00261951" w:rsidRPr="00261951" w:rsidRDefault="00261951">
      <w:pPr>
        <w:pStyle w:val="CommentText"/>
        <w:rPr>
          <w:lang w:val="en-US"/>
        </w:rPr>
      </w:pPr>
      <w:r>
        <w:rPr>
          <w:rStyle w:val="CommentReference"/>
        </w:rPr>
        <w:annotationRef/>
      </w:r>
      <w:r w:rsidRPr="00261951">
        <w:rPr>
          <w:lang w:val="en-US"/>
        </w:rPr>
        <w:t>According to page 32 o</w:t>
      </w:r>
      <w:r>
        <w:rPr>
          <w:lang w:val="en-US"/>
        </w:rPr>
        <w:t>f dr</w:t>
      </w:r>
      <w:r w:rsidRPr="00261951">
        <w:rPr>
          <w:lang w:val="en-US"/>
        </w:rPr>
        <w:t>aft protocol G:\2017\CHDR1721\Trialdossier\1Preparation\Initial</w:t>
      </w:r>
      <w:r>
        <w:rPr>
          <w:lang w:val="en-US"/>
        </w:rPr>
        <w:t>\</w:t>
      </w:r>
      <w:r w:rsidRPr="00261951">
        <w:rPr>
          <w:lang w:val="en-US"/>
        </w:rPr>
        <w:t>1721_draft_protocol_15aug.docx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01DF0" w15:done="0"/>
  <w15:commentEx w15:paraId="1BA37BCE" w15:done="0"/>
  <w15:commentEx w15:paraId="3A5F45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FE737" w14:textId="77777777" w:rsidR="007041FC" w:rsidRDefault="007041FC" w:rsidP="00013A95">
      <w:pPr>
        <w:spacing w:after="0" w:line="240" w:lineRule="auto"/>
      </w:pPr>
      <w:r>
        <w:separator/>
      </w:r>
    </w:p>
  </w:endnote>
  <w:endnote w:type="continuationSeparator" w:id="0">
    <w:p w14:paraId="091971DC" w14:textId="77777777" w:rsidR="007041FC" w:rsidRDefault="007041FC" w:rsidP="0001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3489"/>
    </w:tblGrid>
    <w:tr w:rsidR="00013A95" w:rsidRPr="00B74E69" w14:paraId="4A56F247" w14:textId="77777777" w:rsidTr="001E14D7">
      <w:tc>
        <w:tcPr>
          <w:tcW w:w="1667" w:type="pct"/>
        </w:tcPr>
        <w:p w14:paraId="260C8455" w14:textId="77777777" w:rsidR="00013A95" w:rsidRPr="00B74E69" w:rsidRDefault="00013A95" w:rsidP="00013A95">
          <w:pPr>
            <w:pStyle w:val="Footer"/>
            <w:tabs>
              <w:tab w:val="center" w:pos="5387"/>
              <w:tab w:val="right" w:pos="10490"/>
            </w:tabs>
            <w:ind w:right="27"/>
            <w:rPr>
              <w:rStyle w:val="PageNumber"/>
              <w:rFonts w:cs="Arial"/>
              <w:b/>
              <w:color w:val="FFBB12"/>
            </w:rPr>
          </w:pPr>
          <w:r>
            <w:rPr>
              <w:rFonts w:cs="Arial"/>
            </w:rPr>
            <w:t xml:space="preserve">Project plan </w:t>
          </w:r>
          <w:r w:rsidRPr="00B74E69">
            <w:rPr>
              <w:rFonts w:cs="Arial"/>
            </w:rPr>
            <w:t xml:space="preserve">Version </w:t>
          </w:r>
          <w:fldSimple w:instr="ProtocolVersionNum \* MERGEFORMAT ">
            <w:r w:rsidRPr="00394831">
              <w:rPr>
                <w:rFonts w:cs="Arial"/>
                <w:noProof/>
                <w:lang w:val="en-GB"/>
              </w:rPr>
              <w:t>1</w:t>
            </w:r>
          </w:fldSimple>
          <w:r w:rsidRPr="00B74E69">
            <w:rPr>
              <w:rFonts w:cs="Arial"/>
            </w:rPr>
            <w:t xml:space="preserve"> / </w:t>
          </w:r>
          <w:r>
            <w:rPr>
              <w:rFonts w:cs="Arial"/>
            </w:rPr>
            <w:t>03SEP2017</w:t>
          </w:r>
        </w:p>
      </w:tc>
      <w:tc>
        <w:tcPr>
          <w:tcW w:w="1000" w:type="pct"/>
          <w:vAlign w:val="center"/>
        </w:tcPr>
        <w:p w14:paraId="493D833A" w14:textId="77777777" w:rsidR="00013A95" w:rsidRPr="00B74E69" w:rsidRDefault="00013A95" w:rsidP="00013A95">
          <w:pPr>
            <w:pStyle w:val="Footer"/>
            <w:tabs>
              <w:tab w:val="center" w:pos="5387"/>
              <w:tab w:val="right" w:pos="10490"/>
            </w:tabs>
            <w:ind w:right="27"/>
            <w:jc w:val="center"/>
            <w:rPr>
              <w:rStyle w:val="PageNumber"/>
              <w:rFonts w:cs="Arial"/>
            </w:rPr>
          </w:pPr>
          <w:r>
            <w:rPr>
              <w:rFonts w:cs="Arial"/>
              <w:color w:val="E6007E"/>
            </w:rPr>
            <w:t>&lt;</w:t>
          </w:r>
          <w:r w:rsidRPr="006B2CD0">
            <w:rPr>
              <w:rFonts w:cs="Arial"/>
              <w:color w:val="E6007E"/>
            </w:rPr>
            <w:t>Confidential</w:t>
          </w:r>
          <w:r>
            <w:rPr>
              <w:rFonts w:cs="Arial"/>
              <w:color w:val="E6007E"/>
            </w:rPr>
            <w:t>&gt;</w:t>
          </w:r>
        </w:p>
      </w:tc>
      <w:tc>
        <w:tcPr>
          <w:tcW w:w="1667" w:type="pct"/>
        </w:tcPr>
        <w:p w14:paraId="57E01372" w14:textId="77777777" w:rsidR="00013A95" w:rsidRPr="00B74E69" w:rsidRDefault="00013A95" w:rsidP="00013A95">
          <w:pPr>
            <w:pStyle w:val="Footer"/>
            <w:tabs>
              <w:tab w:val="left" w:pos="3616"/>
              <w:tab w:val="center" w:pos="5387"/>
              <w:tab w:val="right" w:pos="10490"/>
            </w:tabs>
            <w:ind w:right="27"/>
            <w:jc w:val="right"/>
            <w:rPr>
              <w:rStyle w:val="PageNumber"/>
              <w:rFonts w:cs="Arial"/>
            </w:rPr>
          </w:pPr>
          <w:r w:rsidRPr="00B74E69">
            <w:rPr>
              <w:rFonts w:cs="Arial"/>
            </w:rPr>
            <w:t xml:space="preserve">Page </w:t>
          </w:r>
          <w:r w:rsidRPr="00B74E69">
            <w:rPr>
              <w:rStyle w:val="PageNumber"/>
              <w:rFonts w:cs="Arial"/>
            </w:rPr>
            <w:fldChar w:fldCharType="begin"/>
          </w:r>
          <w:r w:rsidRPr="00B74E69">
            <w:rPr>
              <w:rStyle w:val="PageNumber"/>
              <w:rFonts w:cs="Arial"/>
            </w:rPr>
            <w:instrText xml:space="preserve"> PAGE </w:instrText>
          </w:r>
          <w:r w:rsidRPr="00B74E69">
            <w:rPr>
              <w:rStyle w:val="PageNumber"/>
              <w:rFonts w:cs="Arial"/>
            </w:rPr>
            <w:fldChar w:fldCharType="separate"/>
          </w:r>
          <w:r w:rsidR="00103499">
            <w:rPr>
              <w:rStyle w:val="PageNumber"/>
              <w:rFonts w:cs="Arial"/>
              <w:noProof/>
            </w:rPr>
            <w:t>7</w:t>
          </w:r>
          <w:r w:rsidRPr="00B74E69">
            <w:rPr>
              <w:rStyle w:val="PageNumber"/>
              <w:rFonts w:cs="Arial"/>
            </w:rPr>
            <w:fldChar w:fldCharType="end"/>
          </w:r>
          <w:r w:rsidRPr="00B74E69">
            <w:rPr>
              <w:rStyle w:val="PageNumber"/>
              <w:rFonts w:cs="Arial"/>
            </w:rPr>
            <w:t xml:space="preserve"> of </w:t>
          </w:r>
          <w:r w:rsidRPr="00B74E69">
            <w:rPr>
              <w:rStyle w:val="PageNumber"/>
              <w:rFonts w:cs="Arial"/>
            </w:rPr>
            <w:fldChar w:fldCharType="begin"/>
          </w:r>
          <w:r w:rsidRPr="00B74E69">
            <w:rPr>
              <w:rStyle w:val="PageNumber"/>
              <w:rFonts w:cs="Arial"/>
            </w:rPr>
            <w:instrText xml:space="preserve"> NUMPAGES </w:instrText>
          </w:r>
          <w:r w:rsidRPr="00B74E69">
            <w:rPr>
              <w:rStyle w:val="PageNumber"/>
              <w:rFonts w:cs="Arial"/>
            </w:rPr>
            <w:fldChar w:fldCharType="separate"/>
          </w:r>
          <w:r w:rsidR="00103499">
            <w:rPr>
              <w:rStyle w:val="PageNumber"/>
              <w:rFonts w:cs="Arial"/>
              <w:noProof/>
            </w:rPr>
            <w:t>7</w:t>
          </w:r>
          <w:r w:rsidRPr="00B74E69">
            <w:rPr>
              <w:rStyle w:val="PageNumber"/>
              <w:rFonts w:cs="Arial"/>
            </w:rPr>
            <w:fldChar w:fldCharType="end"/>
          </w:r>
        </w:p>
      </w:tc>
    </w:tr>
  </w:tbl>
  <w:p w14:paraId="04995CEC" w14:textId="77777777" w:rsidR="00013A95" w:rsidRDefault="00013A95" w:rsidP="00013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A904E" w14:textId="77777777" w:rsidR="007041FC" w:rsidRDefault="007041FC" w:rsidP="00013A95">
      <w:pPr>
        <w:spacing w:after="0" w:line="240" w:lineRule="auto"/>
      </w:pPr>
      <w:r>
        <w:separator/>
      </w:r>
    </w:p>
  </w:footnote>
  <w:footnote w:type="continuationSeparator" w:id="0">
    <w:p w14:paraId="6323EA5E" w14:textId="77777777" w:rsidR="007041FC" w:rsidRDefault="007041FC" w:rsidP="00013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6F5D4" w14:textId="77777777" w:rsidR="00013A95" w:rsidRPr="00013A95" w:rsidRDefault="00013A95" w:rsidP="00013A95">
    <w:pPr>
      <w:pStyle w:val="Header"/>
      <w:pBdr>
        <w:bottom w:val="single" w:sz="6" w:space="1" w:color="auto"/>
      </w:pBdr>
      <w:jc w:val="right"/>
      <w:rPr>
        <w:lang w:val="en-US"/>
      </w:rPr>
    </w:pPr>
    <w:r w:rsidRPr="00013A95">
      <w:rPr>
        <w:lang w:val="en-US"/>
      </w:rPr>
      <w:t>R-number (to be requested)</w:t>
    </w:r>
  </w:p>
  <w:tbl>
    <w:tblPr>
      <w:tblStyle w:val="TableGrid"/>
      <w:tblW w:w="5000" w:type="pct"/>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3489"/>
    </w:tblGrid>
    <w:tr w:rsidR="00013A95" w:rsidRPr="00441C79" w14:paraId="5ED2B792" w14:textId="77777777" w:rsidTr="001E14D7">
      <w:tc>
        <w:tcPr>
          <w:tcW w:w="1667" w:type="pct"/>
        </w:tcPr>
        <w:p w14:paraId="1D81B596" w14:textId="77777777" w:rsidR="00013A95" w:rsidRPr="00B74E69" w:rsidRDefault="00013A95" w:rsidP="00013A95">
          <w:pPr>
            <w:pStyle w:val="Footer"/>
            <w:tabs>
              <w:tab w:val="center" w:pos="5387"/>
              <w:tab w:val="right" w:pos="10490"/>
            </w:tabs>
            <w:ind w:left="0" w:right="27" w:firstLine="0"/>
            <w:rPr>
              <w:rStyle w:val="PageNumber"/>
              <w:rFonts w:cs="Arial"/>
              <w:b/>
              <w:color w:val="FFBB12"/>
            </w:rPr>
          </w:pPr>
        </w:p>
      </w:tc>
      <w:tc>
        <w:tcPr>
          <w:tcW w:w="1000" w:type="pct"/>
          <w:vAlign w:val="center"/>
        </w:tcPr>
        <w:p w14:paraId="142000CE" w14:textId="77777777" w:rsidR="00013A95" w:rsidRPr="00B74E69" w:rsidRDefault="00013A95" w:rsidP="00013A95">
          <w:pPr>
            <w:pStyle w:val="Footer"/>
            <w:tabs>
              <w:tab w:val="center" w:pos="5387"/>
              <w:tab w:val="right" w:pos="10490"/>
            </w:tabs>
            <w:ind w:right="27"/>
            <w:jc w:val="center"/>
            <w:rPr>
              <w:rStyle w:val="PageNumber"/>
              <w:rFonts w:cs="Arial"/>
            </w:rPr>
          </w:pPr>
        </w:p>
      </w:tc>
      <w:tc>
        <w:tcPr>
          <w:tcW w:w="1667" w:type="pct"/>
        </w:tcPr>
        <w:p w14:paraId="2ACB92FD" w14:textId="77777777" w:rsidR="00013A95" w:rsidRPr="00B74E69" w:rsidRDefault="00013A95" w:rsidP="00013A95">
          <w:pPr>
            <w:pStyle w:val="Footer"/>
            <w:tabs>
              <w:tab w:val="left" w:pos="3616"/>
              <w:tab w:val="center" w:pos="5387"/>
              <w:tab w:val="right" w:pos="10490"/>
            </w:tabs>
            <w:ind w:right="27"/>
            <w:jc w:val="right"/>
            <w:rPr>
              <w:rStyle w:val="PageNumber"/>
              <w:rFonts w:cs="Arial"/>
            </w:rPr>
          </w:pPr>
        </w:p>
      </w:tc>
    </w:tr>
  </w:tbl>
  <w:p w14:paraId="54D936B4" w14:textId="77777777" w:rsidR="00013A95" w:rsidRPr="00013A95" w:rsidRDefault="00013A95">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5EB5" w14:textId="77777777" w:rsidR="00013A95" w:rsidRDefault="00013A95">
    <w:pPr>
      <w:pStyle w:val="Header"/>
    </w:pPr>
    <w:r w:rsidRPr="00BC3A2D">
      <w:rPr>
        <w:noProof/>
        <w:color w:val="F3981F"/>
        <w:lang w:val="en-US"/>
      </w:rPr>
      <w:drawing>
        <wp:inline distT="0" distB="0" distL="0" distR="0" wp14:anchorId="68787E5C" wp14:editId="719470FA">
          <wp:extent cx="2627922" cy="1260000"/>
          <wp:effectExtent l="19050" t="0" r="978" b="0"/>
          <wp:docPr id="3" name="Picture 0" descr="CHDR_logo_horizontaal_onderregel_fc_posit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DR_logo_horizontaal_onderregel_fc_positief.jpg"/>
                  <pic:cNvPicPr/>
                </pic:nvPicPr>
                <pic:blipFill>
                  <a:blip r:embed="rId1"/>
                  <a:stretch>
                    <a:fillRect/>
                  </a:stretch>
                </pic:blipFill>
                <pic:spPr>
                  <a:xfrm>
                    <a:off x="0" y="0"/>
                    <a:ext cx="2627922" cy="126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153D0"/>
    <w:multiLevelType w:val="multilevel"/>
    <w:tmpl w:val="4E0440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88"/>
        </w:tabs>
        <w:ind w:left="1288"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45A2AAD"/>
    <w:multiLevelType w:val="hybridMultilevel"/>
    <w:tmpl w:val="19F2AC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7572A8"/>
    <w:multiLevelType w:val="hybridMultilevel"/>
    <w:tmpl w:val="A63CE02A"/>
    <w:lvl w:ilvl="0" w:tplc="8368A294">
      <w:start w:val="1"/>
      <w:numFmt w:val="bullet"/>
      <w:pStyle w:val="HiddenInstructions"/>
      <w:lvlText w:val=""/>
      <w:lvlJc w:val="left"/>
      <w:pPr>
        <w:ind w:left="1146" w:hanging="360"/>
      </w:pPr>
      <w:rPr>
        <w:rFonts w:ascii="Wingdings" w:hAnsi="Wingdings" w:hint="default"/>
      </w:rPr>
    </w:lvl>
    <w:lvl w:ilvl="1" w:tplc="7D8614E8">
      <w:start w:val="1"/>
      <w:numFmt w:val="bullet"/>
      <w:lvlText w:val="o"/>
      <w:lvlJc w:val="left"/>
      <w:pPr>
        <w:ind w:left="1866" w:hanging="360"/>
      </w:pPr>
      <w:rPr>
        <w:rFonts w:ascii="Courier New" w:hAnsi="Courier New" w:cs="Courier New" w:hint="default"/>
      </w:rPr>
    </w:lvl>
    <w:lvl w:ilvl="2" w:tplc="52F4B35C">
      <w:start w:val="1"/>
      <w:numFmt w:val="bullet"/>
      <w:lvlText w:val=""/>
      <w:lvlJc w:val="left"/>
      <w:pPr>
        <w:ind w:left="2586" w:hanging="360"/>
      </w:pPr>
      <w:rPr>
        <w:rFonts w:ascii="Wingdings" w:hAnsi="Wingdings" w:hint="default"/>
      </w:rPr>
    </w:lvl>
    <w:lvl w:ilvl="3" w:tplc="695C7B26" w:tentative="1">
      <w:start w:val="1"/>
      <w:numFmt w:val="bullet"/>
      <w:lvlText w:val=""/>
      <w:lvlJc w:val="left"/>
      <w:pPr>
        <w:ind w:left="3306" w:hanging="360"/>
      </w:pPr>
      <w:rPr>
        <w:rFonts w:ascii="Symbol" w:hAnsi="Symbol" w:hint="default"/>
      </w:rPr>
    </w:lvl>
    <w:lvl w:ilvl="4" w:tplc="D7E896FE" w:tentative="1">
      <w:start w:val="1"/>
      <w:numFmt w:val="bullet"/>
      <w:lvlText w:val="o"/>
      <w:lvlJc w:val="left"/>
      <w:pPr>
        <w:ind w:left="4026" w:hanging="360"/>
      </w:pPr>
      <w:rPr>
        <w:rFonts w:ascii="Courier New" w:hAnsi="Courier New" w:cs="Courier New" w:hint="default"/>
      </w:rPr>
    </w:lvl>
    <w:lvl w:ilvl="5" w:tplc="0AA849CC" w:tentative="1">
      <w:start w:val="1"/>
      <w:numFmt w:val="bullet"/>
      <w:lvlText w:val=""/>
      <w:lvlJc w:val="left"/>
      <w:pPr>
        <w:ind w:left="4746" w:hanging="360"/>
      </w:pPr>
      <w:rPr>
        <w:rFonts w:ascii="Wingdings" w:hAnsi="Wingdings" w:hint="default"/>
      </w:rPr>
    </w:lvl>
    <w:lvl w:ilvl="6" w:tplc="9B06A218" w:tentative="1">
      <w:start w:val="1"/>
      <w:numFmt w:val="bullet"/>
      <w:lvlText w:val=""/>
      <w:lvlJc w:val="left"/>
      <w:pPr>
        <w:ind w:left="5466" w:hanging="360"/>
      </w:pPr>
      <w:rPr>
        <w:rFonts w:ascii="Symbol" w:hAnsi="Symbol" w:hint="default"/>
      </w:rPr>
    </w:lvl>
    <w:lvl w:ilvl="7" w:tplc="0624E09A" w:tentative="1">
      <w:start w:val="1"/>
      <w:numFmt w:val="bullet"/>
      <w:lvlText w:val="o"/>
      <w:lvlJc w:val="left"/>
      <w:pPr>
        <w:ind w:left="6186" w:hanging="360"/>
      </w:pPr>
      <w:rPr>
        <w:rFonts w:ascii="Courier New" w:hAnsi="Courier New" w:cs="Courier New" w:hint="default"/>
      </w:rPr>
    </w:lvl>
    <w:lvl w:ilvl="8" w:tplc="22A2FCA2" w:tentative="1">
      <w:start w:val="1"/>
      <w:numFmt w:val="bullet"/>
      <w:lvlText w:val=""/>
      <w:lvlJc w:val="left"/>
      <w:pPr>
        <w:ind w:left="6906" w:hanging="360"/>
      </w:pPr>
      <w:rPr>
        <w:rFonts w:ascii="Wingdings" w:hAnsi="Wingdings" w:hint="default"/>
      </w:rPr>
    </w:lvl>
  </w:abstractNum>
  <w:abstractNum w:abstractNumId="3" w15:restartNumberingAfterBreak="0">
    <w:nsid w:val="47F41145"/>
    <w:multiLevelType w:val="hybridMultilevel"/>
    <w:tmpl w:val="907C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2215D"/>
    <w:multiLevelType w:val="hybridMultilevel"/>
    <w:tmpl w:val="149A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ri Mejia Miranda">
    <w15:presenceInfo w15:providerId="AD" w15:userId="S-1-5-21-3158960214-3260666508-3422525860-70336"/>
  </w15:person>
  <w15:person w15:author="Robert-Jan Doll">
    <w15:presenceInfo w15:providerId="None" w15:userId="Robert-Jan Do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trackRevision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95"/>
    <w:rsid w:val="00013A95"/>
    <w:rsid w:val="00046E5C"/>
    <w:rsid w:val="00097059"/>
    <w:rsid w:val="0009789F"/>
    <w:rsid w:val="000D1423"/>
    <w:rsid w:val="000D245E"/>
    <w:rsid w:val="000D3354"/>
    <w:rsid w:val="000F183C"/>
    <w:rsid w:val="00103499"/>
    <w:rsid w:val="00110647"/>
    <w:rsid w:val="00121C42"/>
    <w:rsid w:val="00161776"/>
    <w:rsid w:val="001B0A3F"/>
    <w:rsid w:val="001C18F7"/>
    <w:rsid w:val="00211F05"/>
    <w:rsid w:val="00240363"/>
    <w:rsid w:val="00261951"/>
    <w:rsid w:val="002845EB"/>
    <w:rsid w:val="002B26E7"/>
    <w:rsid w:val="002C3D5D"/>
    <w:rsid w:val="002F47F5"/>
    <w:rsid w:val="00312E96"/>
    <w:rsid w:val="00332920"/>
    <w:rsid w:val="00355FB9"/>
    <w:rsid w:val="003565BB"/>
    <w:rsid w:val="003C6EB3"/>
    <w:rsid w:val="003C7FFB"/>
    <w:rsid w:val="003D3717"/>
    <w:rsid w:val="00404B38"/>
    <w:rsid w:val="00441C79"/>
    <w:rsid w:val="00447B39"/>
    <w:rsid w:val="004E3B69"/>
    <w:rsid w:val="004F2AE6"/>
    <w:rsid w:val="00500B65"/>
    <w:rsid w:val="0051436F"/>
    <w:rsid w:val="0053476C"/>
    <w:rsid w:val="0055757F"/>
    <w:rsid w:val="00563FC2"/>
    <w:rsid w:val="00566BD8"/>
    <w:rsid w:val="00575473"/>
    <w:rsid w:val="00592C0D"/>
    <w:rsid w:val="005B7543"/>
    <w:rsid w:val="005B7CB5"/>
    <w:rsid w:val="00652F7B"/>
    <w:rsid w:val="00685985"/>
    <w:rsid w:val="00697F03"/>
    <w:rsid w:val="006B1881"/>
    <w:rsid w:val="006C01CE"/>
    <w:rsid w:val="006C58D5"/>
    <w:rsid w:val="006F75CA"/>
    <w:rsid w:val="007041FC"/>
    <w:rsid w:val="007114E3"/>
    <w:rsid w:val="00717CCB"/>
    <w:rsid w:val="00787D34"/>
    <w:rsid w:val="0079593B"/>
    <w:rsid w:val="007A019D"/>
    <w:rsid w:val="007A215A"/>
    <w:rsid w:val="007A46A7"/>
    <w:rsid w:val="00801C0C"/>
    <w:rsid w:val="008115A1"/>
    <w:rsid w:val="00836902"/>
    <w:rsid w:val="00850972"/>
    <w:rsid w:val="00867633"/>
    <w:rsid w:val="008833AD"/>
    <w:rsid w:val="008E7537"/>
    <w:rsid w:val="008F4D67"/>
    <w:rsid w:val="00906A87"/>
    <w:rsid w:val="00907C2C"/>
    <w:rsid w:val="00907F2A"/>
    <w:rsid w:val="00930D7E"/>
    <w:rsid w:val="00937012"/>
    <w:rsid w:val="0094073C"/>
    <w:rsid w:val="00953262"/>
    <w:rsid w:val="0095744E"/>
    <w:rsid w:val="00982C0D"/>
    <w:rsid w:val="009847BA"/>
    <w:rsid w:val="0098677D"/>
    <w:rsid w:val="009A341B"/>
    <w:rsid w:val="009C2037"/>
    <w:rsid w:val="009E0AA5"/>
    <w:rsid w:val="00A0674C"/>
    <w:rsid w:val="00A266EB"/>
    <w:rsid w:val="00A33919"/>
    <w:rsid w:val="00A77363"/>
    <w:rsid w:val="00A814ED"/>
    <w:rsid w:val="00A97D59"/>
    <w:rsid w:val="00AB07A7"/>
    <w:rsid w:val="00AB21E4"/>
    <w:rsid w:val="00AE1EC7"/>
    <w:rsid w:val="00AF5602"/>
    <w:rsid w:val="00B24E2D"/>
    <w:rsid w:val="00B34B75"/>
    <w:rsid w:val="00B72D9E"/>
    <w:rsid w:val="00BB3D90"/>
    <w:rsid w:val="00BC1945"/>
    <w:rsid w:val="00C33108"/>
    <w:rsid w:val="00C34FFD"/>
    <w:rsid w:val="00C46C79"/>
    <w:rsid w:val="00C501B6"/>
    <w:rsid w:val="00C5300B"/>
    <w:rsid w:val="00C55FAB"/>
    <w:rsid w:val="00C651C4"/>
    <w:rsid w:val="00C90F16"/>
    <w:rsid w:val="00CA4E35"/>
    <w:rsid w:val="00CA588E"/>
    <w:rsid w:val="00CC30B4"/>
    <w:rsid w:val="00CC4284"/>
    <w:rsid w:val="00CF213D"/>
    <w:rsid w:val="00CF4043"/>
    <w:rsid w:val="00D31447"/>
    <w:rsid w:val="00D56D3C"/>
    <w:rsid w:val="00D65E6C"/>
    <w:rsid w:val="00D72042"/>
    <w:rsid w:val="00D81B62"/>
    <w:rsid w:val="00D90052"/>
    <w:rsid w:val="00DC0A72"/>
    <w:rsid w:val="00DE6F82"/>
    <w:rsid w:val="00E16268"/>
    <w:rsid w:val="00E50EB2"/>
    <w:rsid w:val="00E54876"/>
    <w:rsid w:val="00E96539"/>
    <w:rsid w:val="00ED68C6"/>
    <w:rsid w:val="00EF7E64"/>
    <w:rsid w:val="00F264D2"/>
    <w:rsid w:val="00F55BE8"/>
    <w:rsid w:val="00F5724F"/>
    <w:rsid w:val="00F57701"/>
    <w:rsid w:val="00F7283B"/>
    <w:rsid w:val="00FA1D5C"/>
    <w:rsid w:val="00FB0E08"/>
    <w:rsid w:val="00FB3BF3"/>
    <w:rsid w:val="00FC38C1"/>
    <w:rsid w:val="00FD61C9"/>
    <w:rsid w:val="00FF2F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63444B"/>
  <w15:chartTrackingRefBased/>
  <w15:docId w15:val="{37E0CEDB-7E61-46D2-B081-CF2BB02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Ti11"/>
    <w:link w:val="Heading1Char"/>
    <w:qFormat/>
    <w:rsid w:val="00787D34"/>
    <w:pPr>
      <w:keepNext/>
      <w:pageBreakBefore/>
      <w:numPr>
        <w:numId w:val="1"/>
      </w:numPr>
      <w:spacing w:before="113" w:after="57" w:line="260" w:lineRule="atLeast"/>
      <w:ind w:left="431" w:hanging="431"/>
      <w:outlineLvl w:val="0"/>
    </w:pPr>
    <w:rPr>
      <w:rFonts w:ascii="Arial" w:eastAsia="Times New Roman" w:hAnsi="Arial" w:cs="Times New Roman"/>
      <w:b/>
      <w:caps/>
      <w:kern w:val="28"/>
      <w:sz w:val="24"/>
      <w:szCs w:val="20"/>
      <w:lang w:val="en-US"/>
    </w:rPr>
  </w:style>
  <w:style w:type="paragraph" w:styleId="Heading2">
    <w:name w:val="heading 2"/>
    <w:basedOn w:val="Normal"/>
    <w:next w:val="TextTi11"/>
    <w:link w:val="Heading2Char"/>
    <w:qFormat/>
    <w:rsid w:val="00787D34"/>
    <w:pPr>
      <w:keepNext/>
      <w:numPr>
        <w:ilvl w:val="1"/>
        <w:numId w:val="1"/>
      </w:numPr>
      <w:spacing w:before="240" w:after="120" w:line="240" w:lineRule="atLeast"/>
      <w:outlineLvl w:val="1"/>
    </w:pPr>
    <w:rPr>
      <w:rFonts w:ascii="Arial" w:eastAsia="Times New Roman" w:hAnsi="Arial" w:cs="Times New Roman"/>
      <w:b/>
      <w:sz w:val="24"/>
      <w:szCs w:val="20"/>
      <w:lang w:val="en-US"/>
    </w:rPr>
  </w:style>
  <w:style w:type="paragraph" w:styleId="Heading3">
    <w:name w:val="heading 3"/>
    <w:basedOn w:val="Normal"/>
    <w:next w:val="TextTi11"/>
    <w:link w:val="Heading3Char"/>
    <w:qFormat/>
    <w:rsid w:val="00787D34"/>
    <w:pPr>
      <w:keepNext/>
      <w:numPr>
        <w:ilvl w:val="2"/>
        <w:numId w:val="1"/>
      </w:numPr>
      <w:spacing w:before="113" w:after="57" w:line="260" w:lineRule="atLeast"/>
      <w:outlineLvl w:val="2"/>
    </w:pPr>
    <w:rPr>
      <w:rFonts w:ascii="Arial" w:eastAsia="Times New Roman" w:hAnsi="Arial" w:cs="Times New Roman"/>
      <w:b/>
      <w:szCs w:val="20"/>
      <w:lang w:val="en-GB"/>
    </w:rPr>
  </w:style>
  <w:style w:type="paragraph" w:styleId="Heading7">
    <w:name w:val="heading 7"/>
    <w:basedOn w:val="Normal"/>
    <w:next w:val="TextTi11"/>
    <w:link w:val="Heading7Char"/>
    <w:rsid w:val="00787D34"/>
    <w:pPr>
      <w:keepNext/>
      <w:keepLines/>
      <w:numPr>
        <w:ilvl w:val="6"/>
        <w:numId w:val="1"/>
      </w:numPr>
      <w:spacing w:before="113" w:after="57" w:line="260" w:lineRule="atLeast"/>
      <w:outlineLvl w:val="6"/>
    </w:pPr>
    <w:rPr>
      <w:rFonts w:ascii="Arial" w:eastAsia="Times New Roman" w:hAnsi="Arial" w:cs="Times New Roman"/>
      <w:i/>
      <w:szCs w:val="20"/>
      <w:lang w:val="en-US"/>
    </w:rPr>
  </w:style>
  <w:style w:type="paragraph" w:styleId="Heading8">
    <w:name w:val="heading 8"/>
    <w:basedOn w:val="Normal"/>
    <w:next w:val="TextTi11"/>
    <w:link w:val="Heading8Char"/>
    <w:rsid w:val="00787D34"/>
    <w:pPr>
      <w:keepNext/>
      <w:numPr>
        <w:ilvl w:val="7"/>
        <w:numId w:val="1"/>
      </w:numPr>
      <w:spacing w:before="113" w:after="57" w:line="260" w:lineRule="atLeast"/>
      <w:outlineLvl w:val="7"/>
    </w:pPr>
    <w:rPr>
      <w:rFonts w:ascii="Arial" w:eastAsia="Times New Roman" w:hAnsi="Arial" w:cs="Times New Roman"/>
      <w:b/>
      <w:i/>
      <w:szCs w:val="20"/>
      <w:lang w:val="en-US"/>
    </w:rPr>
  </w:style>
  <w:style w:type="paragraph" w:styleId="Heading9">
    <w:name w:val="heading 9"/>
    <w:basedOn w:val="Normal"/>
    <w:next w:val="TextTi11"/>
    <w:link w:val="Heading9Char"/>
    <w:rsid w:val="00787D34"/>
    <w:pPr>
      <w:keepNext/>
      <w:numPr>
        <w:ilvl w:val="8"/>
        <w:numId w:val="1"/>
      </w:numPr>
      <w:spacing w:before="113" w:after="57" w:line="260" w:lineRule="atLeast"/>
      <w:outlineLvl w:val="8"/>
    </w:pPr>
    <w:rPr>
      <w:rFonts w:ascii="Arial" w:eastAsia="Times New Roman" w:hAnsi="Arial" w:cs="Times New Roman"/>
      <w:b/>
      <w:i/>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A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3A95"/>
  </w:style>
  <w:style w:type="paragraph" w:styleId="Footer">
    <w:name w:val="footer"/>
    <w:basedOn w:val="Normal"/>
    <w:link w:val="FooterChar"/>
    <w:unhideWhenUsed/>
    <w:rsid w:val="00013A95"/>
    <w:pPr>
      <w:tabs>
        <w:tab w:val="center" w:pos="4536"/>
        <w:tab w:val="right" w:pos="9072"/>
      </w:tabs>
      <w:spacing w:after="0" w:line="240" w:lineRule="auto"/>
    </w:pPr>
  </w:style>
  <w:style w:type="character" w:customStyle="1" w:styleId="FooterChar">
    <w:name w:val="Footer Char"/>
    <w:basedOn w:val="DefaultParagraphFont"/>
    <w:link w:val="Footer"/>
    <w:rsid w:val="00013A95"/>
  </w:style>
  <w:style w:type="character" w:styleId="PageNumber">
    <w:name w:val="page number"/>
    <w:basedOn w:val="DefaultParagraphFont"/>
    <w:rsid w:val="00013A95"/>
  </w:style>
  <w:style w:type="table" w:styleId="TableGrid">
    <w:name w:val="Table Grid"/>
    <w:basedOn w:val="TableNormal"/>
    <w:rsid w:val="00013A95"/>
    <w:pPr>
      <w:spacing w:after="0" w:line="240" w:lineRule="auto"/>
      <w:ind w:left="720" w:hanging="720"/>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A0674C"/>
    <w:pPr>
      <w:keepNext/>
      <w:spacing w:before="720" w:after="480" w:line="240" w:lineRule="atLeast"/>
      <w:jc w:val="center"/>
    </w:pPr>
    <w:rPr>
      <w:rFonts w:ascii="Arial" w:eastAsia="Times New Roman" w:hAnsi="Arial" w:cs="Times New Roman"/>
      <w:b/>
      <w:caps/>
      <w:kern w:val="28"/>
      <w:sz w:val="32"/>
      <w:szCs w:val="20"/>
      <w:lang w:val="en-US"/>
    </w:rPr>
  </w:style>
  <w:style w:type="character" w:customStyle="1" w:styleId="TitleChar">
    <w:name w:val="Title Char"/>
    <w:basedOn w:val="DefaultParagraphFont"/>
    <w:link w:val="Title"/>
    <w:rsid w:val="00A0674C"/>
    <w:rPr>
      <w:rFonts w:ascii="Arial" w:eastAsia="Times New Roman" w:hAnsi="Arial" w:cs="Times New Roman"/>
      <w:b/>
      <w:caps/>
      <w:kern w:val="28"/>
      <w:sz w:val="32"/>
      <w:szCs w:val="20"/>
      <w:lang w:val="en-US"/>
    </w:rPr>
  </w:style>
  <w:style w:type="paragraph" w:customStyle="1" w:styleId="Compound">
    <w:name w:val="Compound"/>
    <w:basedOn w:val="Normal"/>
    <w:rsid w:val="00A0674C"/>
    <w:pPr>
      <w:keepNext/>
      <w:spacing w:before="720" w:after="57" w:line="260" w:lineRule="atLeast"/>
      <w:jc w:val="center"/>
    </w:pPr>
    <w:rPr>
      <w:rFonts w:ascii="Arial" w:eastAsia="Times New Roman" w:hAnsi="Arial" w:cs="Times New Roman"/>
      <w:sz w:val="32"/>
      <w:szCs w:val="20"/>
      <w:lang w:val="en-US"/>
    </w:rPr>
  </w:style>
  <w:style w:type="paragraph" w:customStyle="1" w:styleId="Authors">
    <w:name w:val="Authors"/>
    <w:basedOn w:val="Normal"/>
    <w:rsid w:val="00A0674C"/>
    <w:pPr>
      <w:keepNext/>
      <w:spacing w:before="240" w:after="57" w:line="260" w:lineRule="atLeast"/>
    </w:pPr>
    <w:rPr>
      <w:rFonts w:ascii="Arial" w:eastAsia="Times New Roman" w:hAnsi="Arial" w:cs="Times New Roman"/>
      <w:szCs w:val="20"/>
      <w:lang w:val="en-US"/>
    </w:rPr>
  </w:style>
  <w:style w:type="character" w:customStyle="1" w:styleId="Heading1Char">
    <w:name w:val="Heading 1 Char"/>
    <w:basedOn w:val="DefaultParagraphFont"/>
    <w:link w:val="Heading1"/>
    <w:rsid w:val="00787D34"/>
    <w:rPr>
      <w:rFonts w:ascii="Arial" w:eastAsia="Times New Roman" w:hAnsi="Arial" w:cs="Times New Roman"/>
      <w:b/>
      <w:caps/>
      <w:kern w:val="28"/>
      <w:sz w:val="24"/>
      <w:szCs w:val="20"/>
      <w:lang w:val="en-US"/>
    </w:rPr>
  </w:style>
  <w:style w:type="character" w:customStyle="1" w:styleId="Heading2Char">
    <w:name w:val="Heading 2 Char"/>
    <w:basedOn w:val="DefaultParagraphFont"/>
    <w:link w:val="Heading2"/>
    <w:rsid w:val="00787D34"/>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787D34"/>
    <w:rPr>
      <w:rFonts w:ascii="Arial" w:eastAsia="Times New Roman" w:hAnsi="Arial" w:cs="Times New Roman"/>
      <w:b/>
      <w:szCs w:val="20"/>
      <w:lang w:val="en-GB"/>
    </w:rPr>
  </w:style>
  <w:style w:type="character" w:customStyle="1" w:styleId="Heading7Char">
    <w:name w:val="Heading 7 Char"/>
    <w:basedOn w:val="DefaultParagraphFont"/>
    <w:link w:val="Heading7"/>
    <w:rsid w:val="00787D34"/>
    <w:rPr>
      <w:rFonts w:ascii="Arial" w:eastAsia="Times New Roman" w:hAnsi="Arial" w:cs="Times New Roman"/>
      <w:i/>
      <w:szCs w:val="20"/>
      <w:lang w:val="en-US"/>
    </w:rPr>
  </w:style>
  <w:style w:type="character" w:customStyle="1" w:styleId="Heading8Char">
    <w:name w:val="Heading 8 Char"/>
    <w:basedOn w:val="DefaultParagraphFont"/>
    <w:link w:val="Heading8"/>
    <w:rsid w:val="00787D34"/>
    <w:rPr>
      <w:rFonts w:ascii="Arial" w:eastAsia="Times New Roman" w:hAnsi="Arial" w:cs="Times New Roman"/>
      <w:b/>
      <w:i/>
      <w:szCs w:val="20"/>
      <w:lang w:val="en-US"/>
    </w:rPr>
  </w:style>
  <w:style w:type="character" w:customStyle="1" w:styleId="Heading9Char">
    <w:name w:val="Heading 9 Char"/>
    <w:basedOn w:val="DefaultParagraphFont"/>
    <w:link w:val="Heading9"/>
    <w:rsid w:val="00787D34"/>
    <w:rPr>
      <w:rFonts w:ascii="Arial" w:eastAsia="Times New Roman" w:hAnsi="Arial" w:cs="Times New Roman"/>
      <w:b/>
      <w:i/>
      <w:szCs w:val="20"/>
      <w:lang w:val="en-US"/>
    </w:rPr>
  </w:style>
  <w:style w:type="paragraph" w:customStyle="1" w:styleId="TextTi11">
    <w:name w:val="Text:Ti11"/>
    <w:basedOn w:val="Normal"/>
    <w:link w:val="TextTi11Char"/>
    <w:rsid w:val="00787D34"/>
    <w:pPr>
      <w:spacing w:before="113" w:after="170" w:line="260" w:lineRule="atLeast"/>
      <w:jc w:val="both"/>
    </w:pPr>
    <w:rPr>
      <w:rFonts w:ascii="Arial" w:eastAsia="Times New Roman" w:hAnsi="Arial" w:cs="Times New Roman"/>
      <w:szCs w:val="20"/>
      <w:lang w:val="en-US"/>
    </w:rPr>
  </w:style>
  <w:style w:type="paragraph" w:styleId="Date">
    <w:name w:val="Date"/>
    <w:basedOn w:val="Normal"/>
    <w:next w:val="Normal"/>
    <w:link w:val="DateChar"/>
    <w:rsid w:val="00787D34"/>
    <w:pPr>
      <w:spacing w:before="113" w:after="57" w:line="260" w:lineRule="atLeast"/>
    </w:pPr>
    <w:rPr>
      <w:rFonts w:ascii="Arial" w:eastAsia="Times New Roman" w:hAnsi="Arial" w:cs="Times New Roman"/>
      <w:szCs w:val="20"/>
      <w:lang w:val="en-US"/>
    </w:rPr>
  </w:style>
  <w:style w:type="character" w:customStyle="1" w:styleId="DateChar">
    <w:name w:val="Date Char"/>
    <w:basedOn w:val="DefaultParagraphFont"/>
    <w:link w:val="Date"/>
    <w:rsid w:val="00787D34"/>
    <w:rPr>
      <w:rFonts w:ascii="Arial" w:eastAsia="Times New Roman" w:hAnsi="Arial" w:cs="Times New Roman"/>
      <w:szCs w:val="20"/>
      <w:lang w:val="en-US"/>
    </w:rPr>
  </w:style>
  <w:style w:type="paragraph" w:customStyle="1" w:styleId="HiddenInstructions">
    <w:name w:val="Hidden Instructions"/>
    <w:basedOn w:val="TextTi11"/>
    <w:link w:val="HiddenInstructionsChar"/>
    <w:qFormat/>
    <w:rsid w:val="00787D34"/>
    <w:pPr>
      <w:numPr>
        <w:numId w:val="2"/>
      </w:numPr>
      <w:spacing w:before="120" w:after="57" w:line="240" w:lineRule="auto"/>
      <w:ind w:left="360"/>
      <w:contextualSpacing/>
      <w:jc w:val="left"/>
    </w:pPr>
    <w:rPr>
      <w:i/>
      <w:vanish/>
      <w:color w:val="0000FF"/>
      <w:lang w:val="en-GB"/>
    </w:rPr>
  </w:style>
  <w:style w:type="character" w:customStyle="1" w:styleId="TextTi11Char">
    <w:name w:val="Text:Ti11 Char"/>
    <w:basedOn w:val="DefaultParagraphFont"/>
    <w:link w:val="TextTi11"/>
    <w:rsid w:val="00787D34"/>
    <w:rPr>
      <w:rFonts w:ascii="Arial" w:eastAsia="Times New Roman" w:hAnsi="Arial" w:cs="Times New Roman"/>
      <w:szCs w:val="20"/>
      <w:lang w:val="en-US"/>
    </w:rPr>
  </w:style>
  <w:style w:type="character" w:customStyle="1" w:styleId="HiddenInstructionsChar">
    <w:name w:val="Hidden Instructions Char"/>
    <w:basedOn w:val="TextTi11Char"/>
    <w:link w:val="HiddenInstructions"/>
    <w:rsid w:val="00787D34"/>
    <w:rPr>
      <w:rFonts w:ascii="Arial" w:eastAsia="Times New Roman" w:hAnsi="Arial" w:cs="Times New Roman"/>
      <w:i/>
      <w:vanish/>
      <w:color w:val="0000FF"/>
      <w:szCs w:val="20"/>
      <w:lang w:val="en-GB"/>
    </w:rPr>
  </w:style>
  <w:style w:type="paragraph" w:customStyle="1" w:styleId="Hidden">
    <w:name w:val="Hidden"/>
    <w:basedOn w:val="HiddenInstructions"/>
    <w:link w:val="HiddenChar"/>
    <w:qFormat/>
    <w:rsid w:val="00787D34"/>
    <w:pPr>
      <w:numPr>
        <w:numId w:val="0"/>
      </w:numPr>
    </w:pPr>
  </w:style>
  <w:style w:type="character" w:customStyle="1" w:styleId="HiddenChar">
    <w:name w:val="Hidden Char"/>
    <w:basedOn w:val="HiddenInstructionsChar"/>
    <w:link w:val="Hidden"/>
    <w:rsid w:val="00787D34"/>
    <w:rPr>
      <w:rFonts w:ascii="Arial" w:eastAsia="Times New Roman" w:hAnsi="Arial" w:cs="Times New Roman"/>
      <w:i/>
      <w:vanish/>
      <w:color w:val="0000FF"/>
      <w:szCs w:val="20"/>
      <w:lang w:val="en-GB"/>
    </w:rPr>
  </w:style>
  <w:style w:type="character" w:styleId="CommentReference">
    <w:name w:val="annotation reference"/>
    <w:basedOn w:val="DefaultParagraphFont"/>
    <w:uiPriority w:val="99"/>
    <w:semiHidden/>
    <w:unhideWhenUsed/>
    <w:rsid w:val="00261951"/>
    <w:rPr>
      <w:sz w:val="16"/>
      <w:szCs w:val="16"/>
    </w:rPr>
  </w:style>
  <w:style w:type="paragraph" w:styleId="CommentText">
    <w:name w:val="annotation text"/>
    <w:basedOn w:val="Normal"/>
    <w:link w:val="CommentTextChar"/>
    <w:uiPriority w:val="99"/>
    <w:semiHidden/>
    <w:unhideWhenUsed/>
    <w:rsid w:val="00261951"/>
    <w:pPr>
      <w:spacing w:line="240" w:lineRule="auto"/>
    </w:pPr>
    <w:rPr>
      <w:sz w:val="20"/>
      <w:szCs w:val="20"/>
    </w:rPr>
  </w:style>
  <w:style w:type="character" w:customStyle="1" w:styleId="CommentTextChar">
    <w:name w:val="Comment Text Char"/>
    <w:basedOn w:val="DefaultParagraphFont"/>
    <w:link w:val="CommentText"/>
    <w:uiPriority w:val="99"/>
    <w:semiHidden/>
    <w:rsid w:val="00261951"/>
    <w:rPr>
      <w:sz w:val="20"/>
      <w:szCs w:val="20"/>
    </w:rPr>
  </w:style>
  <w:style w:type="paragraph" w:styleId="CommentSubject">
    <w:name w:val="annotation subject"/>
    <w:basedOn w:val="CommentText"/>
    <w:next w:val="CommentText"/>
    <w:link w:val="CommentSubjectChar"/>
    <w:uiPriority w:val="99"/>
    <w:semiHidden/>
    <w:unhideWhenUsed/>
    <w:rsid w:val="00261951"/>
    <w:rPr>
      <w:b/>
      <w:bCs/>
    </w:rPr>
  </w:style>
  <w:style w:type="character" w:customStyle="1" w:styleId="CommentSubjectChar">
    <w:name w:val="Comment Subject Char"/>
    <w:basedOn w:val="CommentTextChar"/>
    <w:link w:val="CommentSubject"/>
    <w:uiPriority w:val="99"/>
    <w:semiHidden/>
    <w:rsid w:val="00261951"/>
    <w:rPr>
      <w:b/>
      <w:bCs/>
      <w:sz w:val="20"/>
      <w:szCs w:val="20"/>
    </w:rPr>
  </w:style>
  <w:style w:type="paragraph" w:styleId="BalloonText">
    <w:name w:val="Balloon Text"/>
    <w:basedOn w:val="Normal"/>
    <w:link w:val="BalloonTextChar"/>
    <w:uiPriority w:val="99"/>
    <w:semiHidden/>
    <w:unhideWhenUsed/>
    <w:rsid w:val="00261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4084</TotalTime>
  <Pages>7</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Robert-Jan Doll</dc:creator>
  <cp:keywords/>
  <dc:description/>
  <cp:lastModifiedBy>Robert-Jan Doll</cp:lastModifiedBy>
  <cp:revision>115</cp:revision>
  <dcterms:created xsi:type="dcterms:W3CDTF">2017-09-03T16:10:00Z</dcterms:created>
  <dcterms:modified xsi:type="dcterms:W3CDTF">2017-09-07T12:51:00Z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drDocType">
    <vt:lpwstr>0</vt:lpwstr>
  </property>
</Properties>
</file>